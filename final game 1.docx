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369B4" w14:textId="77777777" w:rsidR="007E1D69" w:rsidRDefault="007E1D69">
      <w:pPr>
        <w:spacing w:after="0" w:line="259" w:lineRule="auto"/>
        <w:ind w:left="61" w:right="0" w:firstLine="0"/>
        <w:jc w:val="center"/>
        <w:rPr>
          <w:sz w:val="14"/>
        </w:rPr>
      </w:pPr>
    </w:p>
    <w:p w14:paraId="64D2D1C4" w14:textId="3BBA0C37" w:rsidR="00EF10D3" w:rsidRDefault="00EF10D3">
      <w:pPr>
        <w:spacing w:after="0" w:line="259" w:lineRule="auto"/>
        <w:ind w:left="61" w:right="0" w:firstLine="0"/>
        <w:jc w:val="center"/>
        <w:rPr>
          <w:b/>
          <w:sz w:val="28"/>
          <w:szCs w:val="28"/>
        </w:rPr>
      </w:pPr>
      <w:r w:rsidRPr="00EF10D3">
        <w:rPr>
          <w:b/>
          <w:sz w:val="28"/>
          <w:szCs w:val="28"/>
        </w:rPr>
        <w:t>HEALTH AND FITNESS GAME</w:t>
      </w:r>
    </w:p>
    <w:p w14:paraId="7D42B3C9" w14:textId="3482F949" w:rsidR="006052B1" w:rsidRDefault="002F4909" w:rsidP="00611CE4">
      <w:pPr>
        <w:spacing w:after="0" w:line="259" w:lineRule="auto"/>
        <w:ind w:left="0" w:right="0" w:firstLine="0"/>
        <w:jc w:val="center"/>
        <w:rPr>
          <w:b/>
          <w:bCs/>
          <w:iCs/>
        </w:rPr>
      </w:pPr>
      <w:r w:rsidRPr="00B41ED1">
        <w:rPr>
          <w:b/>
          <w:bCs/>
          <w:iCs/>
        </w:rPr>
        <w:t xml:space="preserve">Department of Computer Science and </w:t>
      </w:r>
      <w:proofErr w:type="spellStart"/>
      <w:r w:rsidR="00EF10D3" w:rsidRPr="00B41ED1">
        <w:rPr>
          <w:b/>
          <w:bCs/>
          <w:iCs/>
        </w:rPr>
        <w:t>Bussin</w:t>
      </w:r>
      <w:r w:rsidR="00EF10D3" w:rsidRPr="002E7769">
        <w:rPr>
          <w:iCs/>
        </w:rPr>
        <w:t>ess</w:t>
      </w:r>
      <w:proofErr w:type="spellEnd"/>
      <w:r w:rsidR="00EF10D3" w:rsidRPr="00B41ED1">
        <w:rPr>
          <w:b/>
          <w:bCs/>
          <w:iCs/>
        </w:rPr>
        <w:t xml:space="preserve"> system</w:t>
      </w:r>
      <w:r w:rsidRPr="00B41ED1">
        <w:rPr>
          <w:b/>
          <w:bCs/>
          <w:iCs/>
        </w:rPr>
        <w:t xml:space="preserve">, </w:t>
      </w:r>
      <w:r w:rsidR="007E1D69" w:rsidRPr="00B41ED1">
        <w:rPr>
          <w:b/>
          <w:bCs/>
          <w:iCs/>
        </w:rPr>
        <w:t>Coimbatore</w:t>
      </w:r>
    </w:p>
    <w:p w14:paraId="7A53574E" w14:textId="3D91B4D1" w:rsidR="00696D5F" w:rsidRPr="00F93F04" w:rsidRDefault="00696D5F" w:rsidP="00611CE4">
      <w:pPr>
        <w:spacing w:after="0" w:line="259" w:lineRule="auto"/>
        <w:ind w:left="0" w:right="0" w:firstLine="0"/>
        <w:jc w:val="center"/>
        <w:rPr>
          <w:b/>
          <w:bCs/>
          <w:iCs/>
          <w:vertAlign w:val="superscript"/>
        </w:rPr>
      </w:pPr>
      <w:r>
        <w:rPr>
          <w:b/>
          <w:bCs/>
          <w:iCs/>
        </w:rPr>
        <w:t>AUTHOR</w:t>
      </w:r>
      <w:r w:rsidR="00275E56">
        <w:rPr>
          <w:b/>
          <w:bCs/>
          <w:iCs/>
        </w:rPr>
        <w:t xml:space="preserve"> Isha shri</w:t>
      </w:r>
      <w:r w:rsidR="004A3893">
        <w:rPr>
          <w:b/>
          <w:bCs/>
          <w:iCs/>
          <w:vertAlign w:val="superscript"/>
        </w:rPr>
        <w:t>1,</w:t>
      </w:r>
      <w:r w:rsidR="00F93F04">
        <w:rPr>
          <w:b/>
          <w:bCs/>
          <w:iCs/>
        </w:rPr>
        <w:t>G</w:t>
      </w:r>
      <w:r w:rsidR="00890F01">
        <w:rPr>
          <w:b/>
          <w:bCs/>
          <w:iCs/>
        </w:rPr>
        <w:t>nana stella</w:t>
      </w:r>
      <w:r w:rsidR="00F93F04">
        <w:rPr>
          <w:b/>
          <w:bCs/>
          <w:iCs/>
          <w:vertAlign w:val="superscript"/>
        </w:rPr>
        <w:t>2</w:t>
      </w:r>
      <w:r w:rsidR="00890F01">
        <w:rPr>
          <w:b/>
          <w:bCs/>
          <w:iCs/>
        </w:rPr>
        <w:t>,</w:t>
      </w:r>
      <w:r w:rsidR="00F93F04">
        <w:rPr>
          <w:b/>
          <w:bCs/>
          <w:iCs/>
        </w:rPr>
        <w:t>Jayasri</w:t>
      </w:r>
      <w:r w:rsidR="00F93F04">
        <w:rPr>
          <w:b/>
          <w:bCs/>
          <w:iCs/>
          <w:vertAlign w:val="superscript"/>
        </w:rPr>
        <w:t>3</w:t>
      </w:r>
      <w:r w:rsidR="00F93F04">
        <w:rPr>
          <w:b/>
          <w:bCs/>
          <w:iCs/>
        </w:rPr>
        <w:t>,Elakkiya</w:t>
      </w:r>
      <w:r w:rsidR="00F93F04">
        <w:rPr>
          <w:b/>
          <w:bCs/>
          <w:iCs/>
          <w:vertAlign w:val="superscript"/>
        </w:rPr>
        <w:t>4</w:t>
      </w:r>
    </w:p>
    <w:p w14:paraId="0107C850" w14:textId="3545094F" w:rsidR="00965C29" w:rsidRPr="00061B05" w:rsidRDefault="00965C29" w:rsidP="00EF10D3">
      <w:pPr>
        <w:spacing w:after="0" w:line="259" w:lineRule="auto"/>
        <w:ind w:left="55" w:right="0" w:firstLine="0"/>
        <w:jc w:val="center"/>
        <w:rPr>
          <w:b/>
          <w:bCs/>
          <w:i/>
        </w:rPr>
      </w:pPr>
      <w:r w:rsidRPr="00B41ED1">
        <w:rPr>
          <w:b/>
          <w:bCs/>
          <w:iCs/>
        </w:rPr>
        <w:t xml:space="preserve">KGISL institute of </w:t>
      </w:r>
      <w:r w:rsidR="00B41ED1" w:rsidRPr="00B41ED1">
        <w:rPr>
          <w:b/>
          <w:bCs/>
          <w:iCs/>
        </w:rPr>
        <w:t>technology</w:t>
      </w:r>
    </w:p>
    <w:p w14:paraId="4C88AF97" w14:textId="77777777" w:rsidR="007E1D69" w:rsidRDefault="007E1D69" w:rsidP="00EF10D3">
      <w:pPr>
        <w:spacing w:after="0" w:line="259" w:lineRule="auto"/>
        <w:ind w:left="55" w:right="0" w:firstLine="0"/>
        <w:jc w:val="center"/>
        <w:rPr>
          <w:i/>
        </w:rPr>
      </w:pPr>
    </w:p>
    <w:p w14:paraId="01E2C242" w14:textId="0EA579EA" w:rsidR="00EF10D3" w:rsidRDefault="00EF10D3" w:rsidP="00EF10D3">
      <w:pPr>
        <w:spacing w:after="0" w:line="259" w:lineRule="auto"/>
        <w:ind w:left="55" w:right="0" w:firstLine="0"/>
        <w:jc w:val="center"/>
        <w:sectPr w:rsidR="00EF10D3">
          <w:headerReference w:type="even" r:id="rId8"/>
          <w:headerReference w:type="default" r:id="rId9"/>
          <w:footerReference w:type="even" r:id="rId10"/>
          <w:footerReference w:type="default" r:id="rId11"/>
          <w:headerReference w:type="first" r:id="rId12"/>
          <w:footerReference w:type="first" r:id="rId13"/>
          <w:pgSz w:w="11906" w:h="16841"/>
          <w:pgMar w:top="742" w:right="511" w:bottom="1440" w:left="454" w:header="720" w:footer="735" w:gutter="0"/>
          <w:pgNumType w:start="540"/>
          <w:cols w:space="720"/>
        </w:sectPr>
      </w:pPr>
    </w:p>
    <w:p w14:paraId="734309E2" w14:textId="77777777" w:rsidR="006052B1" w:rsidRPr="00FD5DDC" w:rsidRDefault="002F4909">
      <w:pPr>
        <w:spacing w:after="51" w:line="248" w:lineRule="auto"/>
        <w:ind w:left="-5" w:right="71"/>
        <w:rPr>
          <w:sz w:val="24"/>
          <w:szCs w:val="24"/>
        </w:rPr>
      </w:pPr>
      <w:r w:rsidRPr="00FD5DDC">
        <w:rPr>
          <w:b/>
          <w:i/>
          <w:sz w:val="24"/>
          <w:szCs w:val="24"/>
        </w:rPr>
        <w:t xml:space="preserve">Abstract </w:t>
      </w:r>
    </w:p>
    <w:p w14:paraId="5A844B2B" w14:textId="006AD292" w:rsidR="00EF10D3" w:rsidRPr="00707C32" w:rsidRDefault="00EF10D3" w:rsidP="00EF10D3">
      <w:pPr>
        <w:rPr>
          <w:b/>
          <w:bCs/>
          <w:sz w:val="24"/>
          <w:szCs w:val="24"/>
        </w:rPr>
      </w:pPr>
      <w:r w:rsidRPr="004B5B32">
        <w:rPr>
          <w:color w:val="000000" w:themeColor="text1"/>
          <w:sz w:val="24"/>
          <w:szCs w:val="24"/>
          <w:shd w:val="clear" w:color="auto" w:fill="FFFFFF"/>
        </w:rPr>
        <w:t>In ever more slothful society and an upsurge of health anxiety, there is an urgency to encourage physical activity and healthy life choices among people, regardless of their age. How do we confront this problem? Create a game that encourages fitness by having players control a running or cycling character through different landscapes. This is played with the aid of interactive gaming mechanisms and attractive visuals in order to inspire regular physical activity into daily routines. Through storytelling that involves the player and gamified challenges, participants engage in virtual fitness adventures: scenic routes are explored, obstacles are overcome, and milestones are achieved to improve fitness levels. To make sure that players with differing levels of fitness and abilities are included in the game’s design; accessibility and inclusivity will be given priority. Entertainment blended with exercise aims at bringing about positive behaviour changes as well as cultivating good health practices in the community at large</w:t>
      </w:r>
    </w:p>
    <w:p w14:paraId="6DDF0DE0" w14:textId="20448CDC" w:rsidR="006052B1" w:rsidRDefault="002F4909" w:rsidP="00EF10D3">
      <w:pPr>
        <w:spacing w:after="51" w:line="248" w:lineRule="auto"/>
        <w:ind w:left="0" w:right="71" w:firstLine="0"/>
      </w:pPr>
      <w:r>
        <w:rPr>
          <w:b/>
          <w:i/>
          <w:sz w:val="18"/>
        </w:rPr>
        <w:t xml:space="preserve"> </w:t>
      </w:r>
    </w:p>
    <w:p w14:paraId="21243500" w14:textId="77777777" w:rsidR="006052B1" w:rsidRDefault="002F4909">
      <w:pPr>
        <w:spacing w:after="41" w:line="259" w:lineRule="auto"/>
        <w:ind w:left="0" w:right="0" w:firstLine="0"/>
        <w:jc w:val="left"/>
      </w:pPr>
      <w:r>
        <w:rPr>
          <w:b/>
          <w:i/>
          <w:sz w:val="18"/>
        </w:rPr>
        <w:t xml:space="preserve"> </w:t>
      </w:r>
    </w:p>
    <w:p w14:paraId="051206C3" w14:textId="2D650D6A" w:rsidR="006052B1" w:rsidRPr="0099596C" w:rsidRDefault="002F4909" w:rsidP="00EF10D3">
      <w:pPr>
        <w:spacing w:after="51" w:line="248" w:lineRule="auto"/>
        <w:ind w:left="0" w:right="71" w:firstLine="0"/>
        <w:rPr>
          <w:b/>
          <w:iCs/>
          <w:color w:val="auto"/>
          <w:sz w:val="24"/>
          <w:szCs w:val="24"/>
        </w:rPr>
      </w:pPr>
      <w:r w:rsidRPr="00550876">
        <w:rPr>
          <w:b/>
          <w:iCs/>
          <w:sz w:val="24"/>
          <w:szCs w:val="24"/>
        </w:rPr>
        <w:t>Keywords:</w:t>
      </w:r>
      <w:r w:rsidRPr="00550876">
        <w:rPr>
          <w:b/>
          <w:i/>
          <w:sz w:val="24"/>
          <w:szCs w:val="24"/>
        </w:rPr>
        <w:t xml:space="preserve"> </w:t>
      </w:r>
      <w:proofErr w:type="spellStart"/>
      <w:r w:rsidR="00B87E6B" w:rsidRPr="00550876">
        <w:rPr>
          <w:b/>
          <w:iCs/>
          <w:sz w:val="24"/>
          <w:szCs w:val="24"/>
        </w:rPr>
        <w:t>health,fitness</w:t>
      </w:r>
      <w:r w:rsidR="008B6000">
        <w:rPr>
          <w:b/>
          <w:i/>
          <w:sz w:val="24"/>
          <w:szCs w:val="24"/>
        </w:rPr>
        <w:t>,</w:t>
      </w:r>
      <w:r w:rsidR="008B6000" w:rsidRPr="0099596C">
        <w:rPr>
          <w:b/>
          <w:iCs/>
          <w:sz w:val="24"/>
          <w:szCs w:val="24"/>
        </w:rPr>
        <w:t>workout</w:t>
      </w:r>
      <w:r w:rsidR="0099596C">
        <w:rPr>
          <w:b/>
          <w:iCs/>
          <w:color w:val="auto"/>
          <w:sz w:val="24"/>
          <w:szCs w:val="24"/>
        </w:rPr>
        <w:t>,health</w:t>
      </w:r>
      <w:proofErr w:type="spellEnd"/>
      <w:r w:rsidR="0099596C">
        <w:rPr>
          <w:b/>
          <w:iCs/>
          <w:color w:val="auto"/>
          <w:sz w:val="24"/>
          <w:szCs w:val="24"/>
        </w:rPr>
        <w:t xml:space="preserve"> data</w:t>
      </w:r>
    </w:p>
    <w:p w14:paraId="1F75B09B" w14:textId="3D8D76FB" w:rsidR="00B27273" w:rsidRPr="000B5225" w:rsidRDefault="00B27273" w:rsidP="00EF10D3">
      <w:pPr>
        <w:spacing w:after="51" w:line="248" w:lineRule="auto"/>
        <w:ind w:left="0" w:right="71" w:firstLine="0"/>
        <w:rPr>
          <w:bCs/>
          <w:iCs/>
        </w:rPr>
      </w:pPr>
    </w:p>
    <w:p w14:paraId="768E7FFB" w14:textId="77777777" w:rsidR="006052B1" w:rsidRDefault="002F4909">
      <w:pPr>
        <w:pStyle w:val="Heading1"/>
        <w:ind w:left="268" w:hanging="283"/>
      </w:pPr>
      <w:r>
        <w:t xml:space="preserve">INTRODUCTION </w:t>
      </w:r>
    </w:p>
    <w:p w14:paraId="2CEA125B" w14:textId="77777777" w:rsidR="00EF10D3" w:rsidRPr="009C47DE" w:rsidRDefault="002F4909" w:rsidP="00EF10D3">
      <w:pPr>
        <w:spacing w:after="0" w:line="240" w:lineRule="auto"/>
        <w:textAlignment w:val="baseline"/>
        <w:rPr>
          <w:sz w:val="24"/>
          <w:szCs w:val="24"/>
        </w:rPr>
      </w:pPr>
      <w:r>
        <w:t xml:space="preserve"> </w:t>
      </w:r>
      <w:r w:rsidR="00EF10D3" w:rsidRPr="009C47DE">
        <w:rPr>
          <w:sz w:val="24"/>
          <w:szCs w:val="24"/>
        </w:rPr>
        <w:t>There is an upsurge in health and fitness games as a way of encouraging physical activity and promoting well-being, lately. Technological integration in workouts has become increasingly prevalent due to sedentary living and diseases such as obesity and heart conditions becoming more common. This article addresses the influence of health and fitness games on physical activity, individual’s health and their general wellbeing.</w:t>
      </w:r>
      <w:r w:rsidR="00EF10D3" w:rsidRPr="009C47DE">
        <w:rPr>
          <w:color w:val="273B68"/>
          <w:sz w:val="24"/>
          <w:szCs w:val="24"/>
          <w:shd w:val="clear" w:color="auto" w:fill="FFFFFF"/>
        </w:rPr>
        <w:t xml:space="preserve"> </w:t>
      </w:r>
      <w:r w:rsidR="00EF10D3" w:rsidRPr="009C47DE">
        <w:rPr>
          <w:color w:val="000000" w:themeColor="text1"/>
          <w:sz w:val="24"/>
          <w:szCs w:val="24"/>
          <w:shd w:val="clear" w:color="auto" w:fill="FFFFFF"/>
        </w:rPr>
        <w:t>The games for physical fitness are based on technology that monitors the movement of one’s body or its reaction towards an environment. This class of video games challenges the stereotype of gaming as a sedentary activity, and encourages an active lifestyle for players. Fitness games are considered to have emanated from technologies aimed at making exercise enjoyable</w:t>
      </w:r>
      <w:r w:rsidR="00EF10D3" w:rsidRPr="009C47DE">
        <w:rPr>
          <w:color w:val="273B68"/>
          <w:sz w:val="24"/>
          <w:szCs w:val="24"/>
          <w:shd w:val="clear" w:color="auto" w:fill="FFFFFF"/>
        </w:rPr>
        <w:t>.</w:t>
      </w:r>
    </w:p>
    <w:p w14:paraId="2ACF0480" w14:textId="77777777" w:rsidR="00EF10D3" w:rsidRDefault="00EF10D3" w:rsidP="00EF10D3">
      <w:pPr>
        <w:rPr>
          <w:b/>
          <w:bCs/>
        </w:rPr>
      </w:pPr>
    </w:p>
    <w:p w14:paraId="0786F802" w14:textId="4217698F" w:rsidR="00922B44" w:rsidRPr="0030127B" w:rsidRDefault="00995242" w:rsidP="005D79F5">
      <w:pPr>
        <w:pStyle w:val="Heading1"/>
        <w:ind w:left="268" w:hanging="283"/>
        <w:rPr>
          <w:b w:val="0"/>
          <w:bCs/>
        </w:rPr>
      </w:pPr>
      <w:r>
        <w:t xml:space="preserve">RELATED </w:t>
      </w:r>
      <w:proofErr w:type="spellStart"/>
      <w:r>
        <w:t>WORKS:</w:t>
      </w:r>
      <w:r w:rsidR="0093034A" w:rsidRPr="0030127B">
        <w:rPr>
          <w:b w:val="0"/>
          <w:bCs/>
        </w:rPr>
        <w:t>Pokeman,</w:t>
      </w:r>
      <w:r w:rsidR="008569A7" w:rsidRPr="0030127B">
        <w:rPr>
          <w:b w:val="0"/>
          <w:bCs/>
        </w:rPr>
        <w:t>Nutrition</w:t>
      </w:r>
      <w:proofErr w:type="spellEnd"/>
      <w:r w:rsidR="008569A7" w:rsidRPr="0030127B">
        <w:rPr>
          <w:b w:val="0"/>
          <w:bCs/>
        </w:rPr>
        <w:t xml:space="preserve"> </w:t>
      </w:r>
      <w:proofErr w:type="spellStart"/>
      <w:r w:rsidR="008569A7" w:rsidRPr="0030127B">
        <w:rPr>
          <w:b w:val="0"/>
          <w:bCs/>
        </w:rPr>
        <w:t>apps,Health</w:t>
      </w:r>
      <w:proofErr w:type="spellEnd"/>
      <w:r w:rsidR="008569A7" w:rsidRPr="0030127B">
        <w:rPr>
          <w:b w:val="0"/>
          <w:bCs/>
        </w:rPr>
        <w:t xml:space="preserve"> </w:t>
      </w:r>
      <w:proofErr w:type="spellStart"/>
      <w:r w:rsidR="008569A7" w:rsidRPr="0030127B">
        <w:rPr>
          <w:b w:val="0"/>
          <w:bCs/>
        </w:rPr>
        <w:t>coching</w:t>
      </w:r>
      <w:proofErr w:type="spellEnd"/>
      <w:r w:rsidR="008569A7" w:rsidRPr="0030127B">
        <w:rPr>
          <w:b w:val="0"/>
          <w:bCs/>
        </w:rPr>
        <w:t xml:space="preserve"> apps</w:t>
      </w:r>
    </w:p>
    <w:p w14:paraId="0585FBA8" w14:textId="77777777" w:rsidR="009032B2" w:rsidRPr="009032B2" w:rsidRDefault="009032B2" w:rsidP="009032B2"/>
    <w:p w14:paraId="525C6CD4" w14:textId="77777777" w:rsidR="005D79F5" w:rsidRDefault="005D79F5" w:rsidP="005D79F5">
      <w:pPr>
        <w:pStyle w:val="Heading1"/>
        <w:ind w:left="268" w:hanging="283"/>
      </w:pPr>
      <w:r>
        <w:t xml:space="preserve">PROPOSED METHODOLOGY  </w:t>
      </w:r>
    </w:p>
    <w:p w14:paraId="04C54BB2" w14:textId="77777777" w:rsidR="00EF10D3" w:rsidRDefault="00EF10D3">
      <w:pPr>
        <w:ind w:left="0" w:right="89" w:firstLine="283"/>
      </w:pPr>
    </w:p>
    <w:p w14:paraId="2D19C268" w14:textId="1B3EE219" w:rsidR="00BA6AB6" w:rsidRDefault="00663FB6" w:rsidP="00663FB6">
      <w:pPr>
        <w:pStyle w:val="ListParagraph"/>
        <w:numPr>
          <w:ilvl w:val="0"/>
          <w:numId w:val="11"/>
        </w:numPr>
        <w:spacing w:after="0" w:line="240" w:lineRule="auto"/>
        <w:ind w:right="0"/>
        <w:jc w:val="left"/>
        <w:textAlignment w:val="baseline"/>
        <w:rPr>
          <w:rFonts w:ascii="var(--font_default)" w:hAnsi="var(--font_default)"/>
          <w:color w:val="auto"/>
          <w:sz w:val="24"/>
          <w:szCs w:val="24"/>
        </w:rPr>
      </w:pPr>
      <w:r w:rsidRPr="00663FB6">
        <w:rPr>
          <w:rFonts w:ascii="var(--font_default)" w:hAnsi="var(--font_default)"/>
          <w:color w:val="auto"/>
          <w:sz w:val="24"/>
          <w:szCs w:val="24"/>
        </w:rPr>
        <w:t xml:space="preserve">Ideation and Conceptualization: </w:t>
      </w:r>
      <w:r w:rsidRPr="00663FB6">
        <w:rPr>
          <w:rFonts w:ascii="var(--font_default)" w:hAnsi="var(--font_default)"/>
          <w:color w:val="auto"/>
          <w:sz w:val="24"/>
          <w:szCs w:val="24"/>
        </w:rPr>
        <w:br/>
        <w:t>  - Know the age group that will use it and their fitness needs or desires.</w:t>
      </w:r>
      <w:r w:rsidRPr="00663FB6">
        <w:rPr>
          <w:rFonts w:ascii="var(--font_default)" w:hAnsi="var(--font_default)"/>
          <w:color w:val="auto"/>
          <w:sz w:val="24"/>
          <w:szCs w:val="24"/>
        </w:rPr>
        <w:br/>
      </w:r>
      <w:r w:rsidRPr="00663FB6">
        <w:rPr>
          <w:rFonts w:ascii="var(--font_default)" w:hAnsi="var(--font_default)"/>
          <w:color w:val="auto"/>
          <w:sz w:val="24"/>
          <w:szCs w:val="24"/>
        </w:rPr>
        <w:br/>
        <w:t>  - Generate various ideas on app stories, game mechanics, and features.</w:t>
      </w:r>
      <w:r w:rsidRPr="00663FB6">
        <w:rPr>
          <w:rFonts w:ascii="var(--font_default)" w:hAnsi="var(--font_default)"/>
          <w:color w:val="auto"/>
          <w:sz w:val="24"/>
          <w:szCs w:val="24"/>
        </w:rPr>
        <w:br/>
      </w:r>
      <w:r w:rsidRPr="00663FB6">
        <w:rPr>
          <w:rFonts w:ascii="var(--font_default)" w:hAnsi="var(--font_default)"/>
          <w:color w:val="auto"/>
          <w:sz w:val="24"/>
          <w:szCs w:val="24"/>
        </w:rPr>
        <w:br/>
        <w:t>  - Consider how technology such as wearable devices can improve user experience for fitness activities or augmented reality can help to enhance workout interface.</w:t>
      </w:r>
      <w:r w:rsidRPr="00663FB6">
        <w:rPr>
          <w:rFonts w:ascii="var(--font_default)" w:hAnsi="var(--font_default)"/>
          <w:color w:val="auto"/>
          <w:sz w:val="24"/>
          <w:szCs w:val="24"/>
        </w:rPr>
        <w:br/>
      </w:r>
    </w:p>
    <w:p w14:paraId="287B4628" w14:textId="5F828449" w:rsidR="00BA6AB6" w:rsidRDefault="00663FB6" w:rsidP="00663FB6">
      <w:pPr>
        <w:pStyle w:val="ListParagraph"/>
        <w:numPr>
          <w:ilvl w:val="0"/>
          <w:numId w:val="11"/>
        </w:numPr>
        <w:spacing w:after="0" w:line="240" w:lineRule="auto"/>
        <w:ind w:right="0"/>
        <w:jc w:val="left"/>
        <w:textAlignment w:val="baseline"/>
        <w:rPr>
          <w:rFonts w:ascii="var(--font_default)" w:hAnsi="var(--font_default)"/>
          <w:color w:val="auto"/>
          <w:sz w:val="24"/>
          <w:szCs w:val="24"/>
        </w:rPr>
      </w:pPr>
      <w:r>
        <w:rPr>
          <w:rFonts w:ascii="var(--font_default)" w:hAnsi="var(--font_default)"/>
          <w:color w:val="auto"/>
          <w:sz w:val="24"/>
          <w:szCs w:val="24"/>
        </w:rPr>
        <w:t xml:space="preserve"> </w:t>
      </w:r>
      <w:r w:rsidRPr="00370BD4">
        <w:rPr>
          <w:b/>
          <w:bCs/>
          <w:color w:val="auto"/>
          <w:sz w:val="24"/>
          <w:szCs w:val="24"/>
        </w:rPr>
        <w:t>Market Research</w:t>
      </w:r>
      <w:r w:rsidRPr="00A106AB">
        <w:rPr>
          <w:rFonts w:ascii="var(--font_default)" w:hAnsi="var(--font_default)"/>
          <w:b/>
          <w:bCs/>
          <w:color w:val="auto"/>
          <w:sz w:val="24"/>
          <w:szCs w:val="24"/>
        </w:rPr>
        <w:t>:</w:t>
      </w:r>
      <w:r w:rsidRPr="00663FB6">
        <w:rPr>
          <w:rFonts w:ascii="var(--font_default)" w:hAnsi="var(--font_default)"/>
          <w:color w:val="auto"/>
          <w:sz w:val="24"/>
          <w:szCs w:val="24"/>
        </w:rPr>
        <w:br/>
      </w:r>
      <w:r w:rsidRPr="00663FB6">
        <w:rPr>
          <w:rFonts w:ascii="var(--font_default)" w:hAnsi="var(--font_default)"/>
          <w:color w:val="auto"/>
          <w:sz w:val="24"/>
          <w:szCs w:val="24"/>
        </w:rPr>
        <w:br/>
        <w:t>  - Study current health and fitness games to know their strengths, weaknesses, and what players like.</w:t>
      </w:r>
      <w:r w:rsidRPr="00663FB6">
        <w:rPr>
          <w:rFonts w:ascii="var(--font_default)" w:hAnsi="var(--font_default)"/>
          <w:color w:val="auto"/>
          <w:sz w:val="24"/>
          <w:szCs w:val="24"/>
        </w:rPr>
        <w:br/>
      </w:r>
      <w:r w:rsidRPr="00663FB6">
        <w:rPr>
          <w:rFonts w:ascii="var(--font_default)" w:hAnsi="var(--font_default)"/>
          <w:color w:val="auto"/>
          <w:sz w:val="24"/>
          <w:szCs w:val="24"/>
        </w:rPr>
        <w:br/>
        <w:t>  - Investigate possibilities existing in the market.</w:t>
      </w:r>
      <w:r w:rsidRPr="00663FB6">
        <w:rPr>
          <w:rFonts w:ascii="var(--font_default)" w:hAnsi="var(--font_default)"/>
          <w:color w:val="auto"/>
          <w:sz w:val="24"/>
          <w:szCs w:val="24"/>
        </w:rPr>
        <w:br/>
      </w:r>
      <w:r w:rsidRPr="00663FB6">
        <w:rPr>
          <w:rFonts w:ascii="var(--font_default)" w:hAnsi="var(--font_default)"/>
          <w:color w:val="auto"/>
          <w:sz w:val="24"/>
          <w:szCs w:val="24"/>
        </w:rPr>
        <w:br/>
        <w:t>  - Run surveys, questionnaires or user interviews so as to gather more information regarding developing a product that would be of use to them once it is made public.</w:t>
      </w:r>
      <w:r w:rsidRPr="00663FB6">
        <w:rPr>
          <w:rFonts w:ascii="var(--font_default)" w:hAnsi="var(--font_default)"/>
          <w:color w:val="auto"/>
          <w:sz w:val="24"/>
          <w:szCs w:val="24"/>
        </w:rPr>
        <w:br/>
      </w:r>
    </w:p>
    <w:p w14:paraId="43570CD2" w14:textId="15965BC9" w:rsidR="00663FB6" w:rsidRDefault="00663FB6" w:rsidP="00663FB6">
      <w:pPr>
        <w:pStyle w:val="ListParagraph"/>
        <w:numPr>
          <w:ilvl w:val="0"/>
          <w:numId w:val="11"/>
        </w:numPr>
        <w:spacing w:after="0" w:line="240" w:lineRule="auto"/>
        <w:ind w:right="0"/>
        <w:jc w:val="left"/>
        <w:textAlignment w:val="baseline"/>
        <w:rPr>
          <w:rFonts w:ascii="var(--font_default)" w:hAnsi="var(--font_default)"/>
          <w:color w:val="auto"/>
          <w:sz w:val="24"/>
          <w:szCs w:val="24"/>
        </w:rPr>
      </w:pPr>
      <w:r w:rsidRPr="00545BDB">
        <w:rPr>
          <w:rFonts w:ascii="var(--font_default)" w:hAnsi="var(--font_default)"/>
          <w:b/>
          <w:bCs/>
          <w:color w:val="auto"/>
          <w:sz w:val="24"/>
          <w:szCs w:val="24"/>
        </w:rPr>
        <w:t>Design and Prototyping</w:t>
      </w:r>
      <w:r w:rsidRPr="00663FB6">
        <w:rPr>
          <w:rFonts w:ascii="var(--font_default)" w:hAnsi="var(--font_default)"/>
          <w:color w:val="auto"/>
          <w:sz w:val="24"/>
          <w:szCs w:val="24"/>
        </w:rPr>
        <w:t>:</w:t>
      </w:r>
      <w:r w:rsidRPr="00663FB6">
        <w:rPr>
          <w:rFonts w:ascii="var(--font_default)" w:hAnsi="var(--font_default)"/>
          <w:color w:val="auto"/>
          <w:sz w:val="24"/>
          <w:szCs w:val="24"/>
        </w:rPr>
        <w:br/>
      </w:r>
      <w:r w:rsidRPr="00663FB6">
        <w:rPr>
          <w:rFonts w:ascii="var(--font_default)" w:hAnsi="var(--font_default)"/>
          <w:color w:val="auto"/>
          <w:sz w:val="24"/>
          <w:szCs w:val="24"/>
        </w:rPr>
        <w:br/>
        <w:t xml:space="preserve">  - Produce wireframes and </w:t>
      </w:r>
      <w:proofErr w:type="spellStart"/>
      <w:r w:rsidRPr="00663FB6">
        <w:rPr>
          <w:rFonts w:ascii="var(--font_default)" w:hAnsi="var(--font_default)"/>
          <w:color w:val="auto"/>
          <w:sz w:val="24"/>
          <w:szCs w:val="24"/>
        </w:rPr>
        <w:t>mockups</w:t>
      </w:r>
      <w:proofErr w:type="spellEnd"/>
      <w:r w:rsidRPr="00663FB6">
        <w:rPr>
          <w:rFonts w:ascii="var(--font_default)" w:hAnsi="var(--font_default)"/>
          <w:color w:val="auto"/>
          <w:sz w:val="24"/>
          <w:szCs w:val="24"/>
        </w:rPr>
        <w:t>.</w:t>
      </w:r>
      <w:r w:rsidRPr="00663FB6">
        <w:rPr>
          <w:rFonts w:ascii="var(--font_default)" w:hAnsi="var(--font_default)"/>
          <w:color w:val="auto"/>
          <w:sz w:val="24"/>
          <w:szCs w:val="24"/>
        </w:rPr>
        <w:br/>
      </w:r>
      <w:r w:rsidRPr="00663FB6">
        <w:rPr>
          <w:rFonts w:ascii="var(--font_default)" w:hAnsi="var(--font_default)"/>
          <w:color w:val="auto"/>
          <w:sz w:val="24"/>
          <w:szCs w:val="24"/>
        </w:rPr>
        <w:br/>
        <w:t>- Make graphics for the application that include characters environments besides animations.</w:t>
      </w:r>
      <w:r w:rsidRPr="00663FB6">
        <w:rPr>
          <w:rFonts w:ascii="var(--font_default)" w:hAnsi="var(--font_default)"/>
          <w:color w:val="auto"/>
          <w:sz w:val="24"/>
          <w:szCs w:val="24"/>
        </w:rPr>
        <w:br/>
      </w:r>
      <w:r w:rsidRPr="00663FB6">
        <w:rPr>
          <w:rFonts w:ascii="var(--font_default)" w:hAnsi="var(--font_default)"/>
          <w:color w:val="auto"/>
          <w:sz w:val="24"/>
          <w:szCs w:val="24"/>
        </w:rPr>
        <w:br/>
        <w:t xml:space="preserve">- Develop a model which will enable you test functionality of the app while also </w:t>
      </w:r>
      <w:r w:rsidRPr="00663FB6">
        <w:rPr>
          <w:rFonts w:ascii="var(--font_default)" w:hAnsi="var(--font_default)"/>
          <w:color w:val="auto"/>
          <w:sz w:val="24"/>
          <w:szCs w:val="24"/>
        </w:rPr>
        <w:lastRenderedPageBreak/>
        <w:t>gathering feedback from potential users as well as stakeholders.</w:t>
      </w:r>
    </w:p>
    <w:p w14:paraId="0A0937E2" w14:textId="2704BCD7" w:rsidR="00BA6AB6" w:rsidRPr="00BA6AB6" w:rsidRDefault="00BA6AB6" w:rsidP="00BA6AB6">
      <w:pPr>
        <w:pStyle w:val="ListParagraph"/>
        <w:numPr>
          <w:ilvl w:val="0"/>
          <w:numId w:val="11"/>
        </w:numPr>
        <w:spacing w:after="0" w:line="240" w:lineRule="auto"/>
        <w:ind w:right="0"/>
        <w:jc w:val="left"/>
        <w:textAlignment w:val="baseline"/>
        <w:rPr>
          <w:rFonts w:ascii="var(--font_default)" w:hAnsi="var(--font_default)"/>
          <w:color w:val="auto"/>
          <w:sz w:val="24"/>
          <w:szCs w:val="24"/>
        </w:rPr>
      </w:pPr>
      <w:r w:rsidRPr="00BA6AB6">
        <w:rPr>
          <w:rFonts w:ascii="var(--font_default)" w:hAnsi="var(--font_default)"/>
          <w:color w:val="auto"/>
          <w:sz w:val="24"/>
          <w:szCs w:val="24"/>
        </w:rPr>
        <w:t>Development:</w:t>
      </w:r>
    </w:p>
    <w:p w14:paraId="1EB1889C" w14:textId="1742A48A" w:rsidR="00BA6AB6" w:rsidRPr="00BA6AB6" w:rsidRDefault="00BA6AB6" w:rsidP="00A82335">
      <w:pPr>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w:t>
      </w:r>
      <w:r>
        <w:rPr>
          <w:rFonts w:ascii="var(--font_default)" w:hAnsi="var(--font_default)"/>
          <w:color w:val="auto"/>
          <w:sz w:val="24"/>
          <w:szCs w:val="24"/>
        </w:rPr>
        <w:t xml:space="preserve">  </w:t>
      </w:r>
      <w:r w:rsidRPr="00BA6AB6">
        <w:rPr>
          <w:rFonts w:ascii="var(--font_default)" w:hAnsi="var(--font_default)"/>
          <w:color w:val="auto"/>
          <w:sz w:val="24"/>
          <w:szCs w:val="24"/>
        </w:rPr>
        <w:t>- Choose the appropriate technology stack for the app, considering factors such as platform compatibility, scalability, and performance.</w:t>
      </w:r>
    </w:p>
    <w:p w14:paraId="1BD2824B" w14:textId="77777777" w:rsidR="00BA6AB6" w:rsidRPr="00BA6AB6" w:rsidRDefault="00BA6AB6" w:rsidP="00BA6AB6">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 Develop the app's core features, including fitness tracking, gamification elements, social integration, and any additional functionalities.</w:t>
      </w:r>
    </w:p>
    <w:p w14:paraId="75DD44DE" w14:textId="00491E05" w:rsidR="00BA6AB6" w:rsidRPr="00BA6AB6" w:rsidRDefault="00BA6AB6" w:rsidP="00BA6AB6">
      <w:pPr>
        <w:spacing w:after="0" w:line="240" w:lineRule="auto"/>
        <w:ind w:left="785" w:right="0"/>
        <w:jc w:val="left"/>
        <w:textAlignment w:val="baseline"/>
        <w:rPr>
          <w:rFonts w:ascii="var(--font_default)" w:hAnsi="var(--font_default)"/>
          <w:color w:val="auto"/>
          <w:sz w:val="24"/>
          <w:szCs w:val="24"/>
        </w:rPr>
      </w:pPr>
      <w:r>
        <w:rPr>
          <w:rFonts w:ascii="var(--font_default)" w:hAnsi="var(--font_default)"/>
          <w:color w:val="auto"/>
          <w:sz w:val="24"/>
          <w:szCs w:val="24"/>
        </w:rPr>
        <w:t xml:space="preserve">  </w:t>
      </w:r>
      <w:r w:rsidRPr="00BA6AB6">
        <w:rPr>
          <w:rFonts w:ascii="var(--font_default)" w:hAnsi="var(--font_default)"/>
          <w:color w:val="auto"/>
          <w:sz w:val="24"/>
          <w:szCs w:val="24"/>
        </w:rPr>
        <w:t xml:space="preserve"> - Implement APIs or SDKs for integrating </w:t>
      </w:r>
      <w:r>
        <w:rPr>
          <w:rFonts w:ascii="var(--font_default)" w:hAnsi="var(--font_default)"/>
          <w:color w:val="auto"/>
          <w:sz w:val="24"/>
          <w:szCs w:val="24"/>
        </w:rPr>
        <w:t xml:space="preserve">  </w:t>
      </w:r>
      <w:r w:rsidRPr="00BA6AB6">
        <w:rPr>
          <w:rFonts w:ascii="var(--font_default)" w:hAnsi="var(--font_default)"/>
          <w:color w:val="auto"/>
          <w:sz w:val="24"/>
          <w:szCs w:val="24"/>
        </w:rPr>
        <w:t>with wearable devices, health databases, or third-party services.</w:t>
      </w:r>
    </w:p>
    <w:p w14:paraId="44A7FFBF" w14:textId="68EA53E9" w:rsidR="00BA6AB6" w:rsidRPr="00BA6AB6" w:rsidRDefault="00BA6AB6" w:rsidP="00BA6AB6">
      <w:pPr>
        <w:spacing w:after="0" w:line="240" w:lineRule="auto"/>
        <w:ind w:left="795" w:right="0"/>
        <w:jc w:val="left"/>
        <w:textAlignment w:val="baseline"/>
        <w:rPr>
          <w:rFonts w:ascii="var(--font_default)" w:hAnsi="var(--font_default)"/>
          <w:color w:val="auto"/>
          <w:sz w:val="24"/>
          <w:szCs w:val="24"/>
        </w:rPr>
      </w:pPr>
      <w:r>
        <w:rPr>
          <w:rFonts w:ascii="var(--font_default)" w:hAnsi="var(--font_default)"/>
          <w:color w:val="auto"/>
          <w:sz w:val="24"/>
          <w:szCs w:val="24"/>
        </w:rPr>
        <w:t xml:space="preserve">  </w:t>
      </w:r>
      <w:r w:rsidRPr="00BA6AB6">
        <w:rPr>
          <w:rFonts w:ascii="var(--font_default)" w:hAnsi="var(--font_default)"/>
          <w:color w:val="auto"/>
          <w:sz w:val="24"/>
          <w:szCs w:val="24"/>
        </w:rPr>
        <w:t>- Conduct thorough testing, including functional testing, usability testing, and performance testing, to ensure the app meets quality standards and user expectations.</w:t>
      </w:r>
    </w:p>
    <w:p w14:paraId="7C0B090A" w14:textId="77777777" w:rsidR="00BA6AB6" w:rsidRPr="00BA6AB6" w:rsidRDefault="00BA6AB6" w:rsidP="00BA6AB6">
      <w:pPr>
        <w:pStyle w:val="ListParagraph"/>
        <w:spacing w:after="0" w:line="240" w:lineRule="auto"/>
        <w:ind w:left="775" w:right="0" w:firstLine="0"/>
        <w:jc w:val="left"/>
        <w:textAlignment w:val="baseline"/>
        <w:rPr>
          <w:rFonts w:ascii="var(--font_default)" w:hAnsi="var(--font_default)"/>
          <w:color w:val="auto"/>
          <w:sz w:val="24"/>
          <w:szCs w:val="24"/>
        </w:rPr>
      </w:pPr>
    </w:p>
    <w:p w14:paraId="4E66CFD9" w14:textId="1AF53884" w:rsidR="00BA6AB6" w:rsidRPr="00ED340F" w:rsidRDefault="00BA6AB6" w:rsidP="00BA6AB6">
      <w:pPr>
        <w:pStyle w:val="ListParagraph"/>
        <w:numPr>
          <w:ilvl w:val="0"/>
          <w:numId w:val="11"/>
        </w:numPr>
        <w:spacing w:after="0" w:line="240" w:lineRule="auto"/>
        <w:ind w:right="0"/>
        <w:jc w:val="left"/>
        <w:textAlignment w:val="baseline"/>
        <w:rPr>
          <w:rFonts w:ascii="var(--font_default)" w:hAnsi="var(--font_default)"/>
          <w:b/>
          <w:bCs/>
          <w:color w:val="auto"/>
          <w:sz w:val="24"/>
          <w:szCs w:val="24"/>
        </w:rPr>
      </w:pPr>
      <w:r w:rsidRPr="00ED340F">
        <w:rPr>
          <w:rFonts w:ascii="var(--font_default)" w:hAnsi="var(--font_default)"/>
          <w:b/>
          <w:bCs/>
          <w:color w:val="auto"/>
          <w:sz w:val="24"/>
          <w:szCs w:val="24"/>
        </w:rPr>
        <w:t>Gamification and Engagement:</w:t>
      </w:r>
    </w:p>
    <w:p w14:paraId="5940A48D" w14:textId="77777777" w:rsidR="00BA6AB6" w:rsidRPr="00BA6AB6" w:rsidRDefault="00BA6AB6" w:rsidP="00BA6AB6">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 Implement gamification elements such as challenges, rewards, achievements, and </w:t>
      </w:r>
      <w:proofErr w:type="spellStart"/>
      <w:r w:rsidRPr="00BA6AB6">
        <w:rPr>
          <w:rFonts w:ascii="var(--font_default)" w:hAnsi="var(--font_default)"/>
          <w:color w:val="auto"/>
          <w:sz w:val="24"/>
          <w:szCs w:val="24"/>
        </w:rPr>
        <w:t>leaderboards</w:t>
      </w:r>
      <w:proofErr w:type="spellEnd"/>
      <w:r w:rsidRPr="00BA6AB6">
        <w:rPr>
          <w:rFonts w:ascii="var(--font_default)" w:hAnsi="var(--font_default)"/>
          <w:color w:val="auto"/>
          <w:sz w:val="24"/>
          <w:szCs w:val="24"/>
        </w:rPr>
        <w:t xml:space="preserve"> to motivate users and enhance engagement.</w:t>
      </w:r>
    </w:p>
    <w:p w14:paraId="1FF5A492" w14:textId="77777777" w:rsidR="00BA6AB6" w:rsidRPr="00BA6AB6" w:rsidRDefault="00BA6AB6" w:rsidP="00BA6AB6">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 Incorporate social features such as user profiles, friend connections, and community forums to foster interaction and support among users.</w:t>
      </w:r>
    </w:p>
    <w:p w14:paraId="2DB7255F" w14:textId="77777777" w:rsidR="00BA6AB6" w:rsidRPr="00BA6AB6" w:rsidRDefault="00BA6AB6" w:rsidP="00BA6AB6">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 Design personalized workout plans and recommendations based on users' fitness goals, preferences, and performance data.</w:t>
      </w:r>
    </w:p>
    <w:p w14:paraId="6621670E" w14:textId="77777777" w:rsidR="00BA6AB6" w:rsidRPr="00BA6AB6" w:rsidRDefault="00BA6AB6" w:rsidP="00BA6AB6">
      <w:pPr>
        <w:pStyle w:val="ListParagraph"/>
        <w:spacing w:after="0" w:line="240" w:lineRule="auto"/>
        <w:ind w:left="775" w:right="0" w:firstLine="0"/>
        <w:jc w:val="left"/>
        <w:textAlignment w:val="baseline"/>
        <w:rPr>
          <w:rFonts w:ascii="var(--font_default)" w:hAnsi="var(--font_default)"/>
          <w:color w:val="auto"/>
          <w:sz w:val="24"/>
          <w:szCs w:val="24"/>
        </w:rPr>
      </w:pPr>
    </w:p>
    <w:p w14:paraId="2A7B711C" w14:textId="2FAF285A" w:rsidR="00BA6AB6" w:rsidRPr="00ED340F" w:rsidRDefault="00BA6AB6" w:rsidP="00BA6AB6">
      <w:pPr>
        <w:pStyle w:val="ListParagraph"/>
        <w:numPr>
          <w:ilvl w:val="0"/>
          <w:numId w:val="11"/>
        </w:numPr>
        <w:spacing w:after="0" w:line="240" w:lineRule="auto"/>
        <w:ind w:right="0"/>
        <w:jc w:val="left"/>
        <w:textAlignment w:val="baseline"/>
        <w:rPr>
          <w:rFonts w:ascii="var(--font_default)" w:hAnsi="var(--font_default)"/>
          <w:b/>
          <w:bCs/>
          <w:color w:val="auto"/>
          <w:sz w:val="24"/>
          <w:szCs w:val="24"/>
        </w:rPr>
      </w:pPr>
      <w:r w:rsidRPr="00BA6AB6">
        <w:rPr>
          <w:rFonts w:ascii="var(--font_default)" w:hAnsi="var(--font_default)"/>
          <w:color w:val="auto"/>
          <w:sz w:val="24"/>
          <w:szCs w:val="24"/>
        </w:rPr>
        <w:t xml:space="preserve"> </w:t>
      </w:r>
      <w:r w:rsidRPr="00ED340F">
        <w:rPr>
          <w:rFonts w:ascii="var(--font_default)" w:hAnsi="var(--font_default)"/>
          <w:b/>
          <w:bCs/>
          <w:color w:val="auto"/>
          <w:sz w:val="24"/>
          <w:szCs w:val="24"/>
        </w:rPr>
        <w:t>Integration and Compatibility:</w:t>
      </w:r>
    </w:p>
    <w:p w14:paraId="5CAEFDA9" w14:textId="77777777" w:rsidR="00BA6AB6" w:rsidRPr="00BA6AB6" w:rsidRDefault="00BA6AB6" w:rsidP="00BA6AB6">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 Ensure compatibility with various devices and operating systems, including smartphones, tablets, and wearable devices.</w:t>
      </w:r>
    </w:p>
    <w:p w14:paraId="404628F7" w14:textId="77777777" w:rsidR="00BA6AB6" w:rsidRPr="00BA6AB6" w:rsidRDefault="00BA6AB6" w:rsidP="00BA6AB6">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 Integrate with health and fitness platforms, such as Apple HealthKit or Google Fit, to sync data and provide a seamless user experience across different platforms and devices.</w:t>
      </w:r>
    </w:p>
    <w:p w14:paraId="5E9E6D23" w14:textId="77777777" w:rsidR="00BA6AB6" w:rsidRPr="00BA6AB6" w:rsidRDefault="00BA6AB6" w:rsidP="00BA6AB6">
      <w:pPr>
        <w:pStyle w:val="ListParagraph"/>
        <w:spacing w:after="0" w:line="240" w:lineRule="auto"/>
        <w:ind w:left="775" w:right="0" w:firstLine="0"/>
        <w:jc w:val="left"/>
        <w:textAlignment w:val="baseline"/>
        <w:rPr>
          <w:rFonts w:ascii="var(--font_default)" w:hAnsi="var(--font_default)"/>
          <w:color w:val="auto"/>
          <w:sz w:val="24"/>
          <w:szCs w:val="24"/>
        </w:rPr>
      </w:pPr>
    </w:p>
    <w:p w14:paraId="7ECDB6A5" w14:textId="408360D3" w:rsidR="00BA6AB6" w:rsidRPr="00ED340F" w:rsidRDefault="00BA6AB6" w:rsidP="00ED340F">
      <w:pPr>
        <w:pStyle w:val="ListParagraph"/>
        <w:numPr>
          <w:ilvl w:val="0"/>
          <w:numId w:val="11"/>
        </w:numPr>
        <w:spacing w:after="0" w:line="240" w:lineRule="auto"/>
        <w:ind w:right="0"/>
        <w:jc w:val="left"/>
        <w:textAlignment w:val="baseline"/>
        <w:rPr>
          <w:rFonts w:ascii="var(--font_default)" w:hAnsi="var(--font_default)"/>
          <w:b/>
          <w:bCs/>
          <w:color w:val="auto"/>
          <w:sz w:val="24"/>
          <w:szCs w:val="24"/>
        </w:rPr>
      </w:pPr>
      <w:r w:rsidRPr="00ED340F">
        <w:rPr>
          <w:rFonts w:ascii="var(--font_default)" w:hAnsi="var(--font_default)"/>
          <w:b/>
          <w:bCs/>
          <w:color w:val="auto"/>
          <w:sz w:val="24"/>
          <w:szCs w:val="24"/>
        </w:rPr>
        <w:t>Testing and Iteration:</w:t>
      </w:r>
    </w:p>
    <w:p w14:paraId="34E4DD77" w14:textId="70A62605" w:rsidR="00BA6AB6" w:rsidRDefault="00BA6AB6" w:rsidP="00BA6AB6">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 Conduct beta testing with a small group of users to gather feedback and identify bugs or usability issues.</w:t>
      </w:r>
    </w:p>
    <w:p w14:paraId="310D7046" w14:textId="77777777" w:rsidR="00ED340F" w:rsidRPr="00BA6AB6" w:rsidRDefault="00ED340F" w:rsidP="00BA6AB6">
      <w:pPr>
        <w:pStyle w:val="ListParagraph"/>
        <w:spacing w:after="0" w:line="240" w:lineRule="auto"/>
        <w:ind w:left="775" w:right="0" w:firstLine="0"/>
        <w:jc w:val="left"/>
        <w:textAlignment w:val="baseline"/>
        <w:rPr>
          <w:rFonts w:ascii="var(--font_default)" w:hAnsi="var(--font_default)"/>
          <w:color w:val="auto"/>
          <w:sz w:val="24"/>
          <w:szCs w:val="24"/>
        </w:rPr>
      </w:pPr>
    </w:p>
    <w:p w14:paraId="4B10EC15" w14:textId="6BB85D21" w:rsidR="00BA6AB6" w:rsidRPr="00BA6AB6" w:rsidRDefault="00BA6AB6"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Iterate on the app based on user feedback and testing results, making necessary improvements and refinements to enhance the user experience and functionality.</w:t>
      </w:r>
    </w:p>
    <w:p w14:paraId="633DB0E7" w14:textId="77777777" w:rsidR="00BA6AB6" w:rsidRPr="00BA6AB6" w:rsidRDefault="00BA6AB6" w:rsidP="00BA6AB6">
      <w:pPr>
        <w:pStyle w:val="ListParagraph"/>
        <w:spacing w:after="0" w:line="240" w:lineRule="auto"/>
        <w:ind w:left="775" w:right="0" w:firstLine="0"/>
        <w:jc w:val="left"/>
        <w:textAlignment w:val="baseline"/>
        <w:rPr>
          <w:rFonts w:ascii="var(--font_default)" w:hAnsi="var(--font_default)"/>
          <w:color w:val="auto"/>
          <w:sz w:val="24"/>
          <w:szCs w:val="24"/>
        </w:rPr>
      </w:pPr>
    </w:p>
    <w:p w14:paraId="50B86E80" w14:textId="3D4500DD" w:rsidR="00BA6AB6" w:rsidRPr="00ED340F" w:rsidRDefault="00BA6AB6" w:rsidP="00BA6AB6">
      <w:pPr>
        <w:pStyle w:val="ListParagraph"/>
        <w:numPr>
          <w:ilvl w:val="0"/>
          <w:numId w:val="11"/>
        </w:numPr>
        <w:spacing w:after="0" w:line="240" w:lineRule="auto"/>
        <w:ind w:right="0"/>
        <w:jc w:val="left"/>
        <w:textAlignment w:val="baseline"/>
        <w:rPr>
          <w:rFonts w:ascii="var(--font_default)" w:hAnsi="var(--font_default)"/>
          <w:b/>
          <w:bCs/>
          <w:color w:val="auto"/>
          <w:sz w:val="24"/>
          <w:szCs w:val="24"/>
        </w:rPr>
      </w:pPr>
      <w:r w:rsidRPr="00ED340F">
        <w:rPr>
          <w:rFonts w:ascii="var(--font_default)" w:hAnsi="var(--font_default)"/>
          <w:b/>
          <w:bCs/>
          <w:color w:val="auto"/>
          <w:sz w:val="24"/>
          <w:szCs w:val="24"/>
        </w:rPr>
        <w:t>Launch and Marketing:</w:t>
      </w:r>
    </w:p>
    <w:p w14:paraId="4E740382" w14:textId="3BD5A5FC" w:rsidR="00BA6AB6" w:rsidRPr="00BA6AB6" w:rsidRDefault="00BA6AB6" w:rsidP="00BA6AB6">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 Prepare for the app launch by creating </w:t>
      </w:r>
      <w:r w:rsidR="00DF1391">
        <w:rPr>
          <w:rFonts w:ascii="var(--font_default)" w:hAnsi="var(--font_default)"/>
          <w:color w:val="auto"/>
          <w:sz w:val="24"/>
          <w:szCs w:val="24"/>
        </w:rPr>
        <w:t xml:space="preserve"> </w:t>
      </w:r>
      <w:r w:rsidRPr="00BA6AB6">
        <w:rPr>
          <w:rFonts w:ascii="var(--font_default)" w:hAnsi="var(--font_default)"/>
          <w:color w:val="auto"/>
          <w:sz w:val="24"/>
          <w:szCs w:val="24"/>
        </w:rPr>
        <w:t>promotional materials, app store listings, and marketing campaigns to generate awareness and attract users.</w:t>
      </w:r>
    </w:p>
    <w:p w14:paraId="53B7785A" w14:textId="77777777" w:rsidR="00BA6AB6" w:rsidRPr="00BA6AB6" w:rsidRDefault="00BA6AB6" w:rsidP="00D76D30">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 Launch the app on app stores such as the Apple App Store and Google Play Store, ensuring proper optimization and visibility.</w:t>
      </w:r>
    </w:p>
    <w:p w14:paraId="409104A3" w14:textId="77777777" w:rsidR="00BA6AB6" w:rsidRPr="00BA6AB6" w:rsidRDefault="00BA6AB6" w:rsidP="00D76D30">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 Monitor user feedback, reviews, and analytics post-launch to track performance and identify areas for further optimization and updates.</w:t>
      </w:r>
    </w:p>
    <w:p w14:paraId="166BC94B" w14:textId="77777777" w:rsidR="00BA6AB6" w:rsidRPr="00BA6AB6" w:rsidRDefault="00BA6AB6" w:rsidP="00D76D30">
      <w:pPr>
        <w:pStyle w:val="ListParagraph"/>
        <w:spacing w:after="0" w:line="240" w:lineRule="auto"/>
        <w:ind w:left="775" w:right="0" w:firstLine="0"/>
        <w:jc w:val="left"/>
        <w:textAlignment w:val="baseline"/>
        <w:rPr>
          <w:rFonts w:ascii="var(--font_default)" w:hAnsi="var(--font_default)"/>
          <w:color w:val="auto"/>
          <w:sz w:val="24"/>
          <w:szCs w:val="24"/>
        </w:rPr>
      </w:pPr>
    </w:p>
    <w:p w14:paraId="40160130" w14:textId="488B8406" w:rsidR="00BA6AB6" w:rsidRPr="00ED340F" w:rsidRDefault="00BA6AB6" w:rsidP="00F37F07">
      <w:pPr>
        <w:pStyle w:val="ListParagraph"/>
        <w:numPr>
          <w:ilvl w:val="0"/>
          <w:numId w:val="11"/>
        </w:numPr>
        <w:spacing w:after="0" w:line="240" w:lineRule="auto"/>
        <w:ind w:right="0"/>
        <w:jc w:val="left"/>
        <w:textAlignment w:val="baseline"/>
        <w:rPr>
          <w:rFonts w:ascii="var(--font_default)" w:hAnsi="var(--font_default)"/>
          <w:b/>
          <w:bCs/>
          <w:color w:val="auto"/>
          <w:sz w:val="24"/>
          <w:szCs w:val="24"/>
        </w:rPr>
      </w:pPr>
      <w:r w:rsidRPr="00ED340F">
        <w:rPr>
          <w:rFonts w:ascii="var(--font_default)" w:hAnsi="var(--font_default)"/>
          <w:b/>
          <w:bCs/>
          <w:color w:val="auto"/>
          <w:sz w:val="24"/>
          <w:szCs w:val="24"/>
        </w:rPr>
        <w:t>Support and Maintenance:</w:t>
      </w:r>
    </w:p>
    <w:p w14:paraId="27385818" w14:textId="048A8ADB" w:rsidR="00BA6AB6" w:rsidRPr="00BA6AB6" w:rsidRDefault="00BA6AB6" w:rsidP="00D76D30">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 Provide ongoing support and </w:t>
      </w:r>
      <w:r w:rsidR="00510219">
        <w:rPr>
          <w:rFonts w:ascii="var(--font_default)" w:hAnsi="var(--font_default)"/>
          <w:color w:val="auto"/>
          <w:sz w:val="24"/>
          <w:szCs w:val="24"/>
        </w:rPr>
        <w:t xml:space="preserve"> </w:t>
      </w:r>
      <w:r w:rsidRPr="00BA6AB6">
        <w:rPr>
          <w:rFonts w:ascii="var(--font_default)" w:hAnsi="var(--font_default)"/>
          <w:color w:val="auto"/>
          <w:sz w:val="24"/>
          <w:szCs w:val="24"/>
        </w:rPr>
        <w:t xml:space="preserve">maintenance to address user inquiries, bug </w:t>
      </w:r>
      <w:r w:rsidR="00510219">
        <w:rPr>
          <w:rFonts w:ascii="var(--font_default)" w:hAnsi="var(--font_default)"/>
          <w:color w:val="auto"/>
          <w:sz w:val="24"/>
          <w:szCs w:val="24"/>
        </w:rPr>
        <w:t xml:space="preserve">    </w:t>
      </w:r>
      <w:r w:rsidRPr="00BA6AB6">
        <w:rPr>
          <w:rFonts w:ascii="var(--font_default)" w:hAnsi="var(--font_default)"/>
          <w:color w:val="auto"/>
          <w:sz w:val="24"/>
          <w:szCs w:val="24"/>
        </w:rPr>
        <w:t>fixes, and performance optimizations.</w:t>
      </w:r>
    </w:p>
    <w:p w14:paraId="37985966" w14:textId="77777777" w:rsidR="00BA6AB6" w:rsidRPr="00BA6AB6" w:rsidRDefault="00BA6AB6" w:rsidP="00D76D30">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 Release regular updates and new features to keep the app relevant and engaging for users.</w:t>
      </w:r>
    </w:p>
    <w:p w14:paraId="2AE261D2" w14:textId="2B6B5066" w:rsidR="00BA6AB6" w:rsidRDefault="00BA6AB6" w:rsidP="00D76D30">
      <w:pPr>
        <w:pStyle w:val="ListParagraph"/>
        <w:spacing w:after="0" w:line="240" w:lineRule="auto"/>
        <w:ind w:left="775" w:right="0" w:firstLine="0"/>
        <w:jc w:val="left"/>
        <w:textAlignment w:val="baseline"/>
        <w:rPr>
          <w:rFonts w:ascii="var(--font_default)" w:hAnsi="var(--font_default)"/>
          <w:color w:val="auto"/>
          <w:sz w:val="24"/>
          <w:szCs w:val="24"/>
        </w:rPr>
      </w:pPr>
      <w:r w:rsidRPr="00BA6AB6">
        <w:rPr>
          <w:rFonts w:ascii="var(--font_default)" w:hAnsi="var(--font_default)"/>
          <w:color w:val="auto"/>
          <w:sz w:val="24"/>
          <w:szCs w:val="24"/>
        </w:rPr>
        <w:t xml:space="preserve">   - Continuously monitor market trends and user feedback to inform future iterations and improvements of the app.</w:t>
      </w:r>
    </w:p>
    <w:p w14:paraId="65F49E2E" w14:textId="6E1222CF" w:rsidR="00F31E0C" w:rsidRDefault="0030127B" w:rsidP="00B57C65">
      <w:pPr>
        <w:pStyle w:val="Heading1"/>
        <w:numPr>
          <w:ilvl w:val="0"/>
          <w:numId w:val="0"/>
        </w:numPr>
        <w:spacing w:after="248"/>
      </w:pPr>
      <w:r>
        <w:t xml:space="preserve">         4.</w:t>
      </w:r>
      <w:r w:rsidR="00F31E0C">
        <w:t>TECHNIQUES USED</w:t>
      </w:r>
    </w:p>
    <w:p w14:paraId="688E1781" w14:textId="77777777" w:rsidR="00F31E0C" w:rsidRDefault="00F31E0C" w:rsidP="00F37F07">
      <w:pPr>
        <w:pStyle w:val="Heading1"/>
        <w:numPr>
          <w:ilvl w:val="0"/>
          <w:numId w:val="0"/>
        </w:numPr>
        <w:spacing w:after="248"/>
        <w:ind w:left="720"/>
      </w:pPr>
      <w:r w:rsidRPr="00DF1391">
        <w:rPr>
          <w:b w:val="0"/>
          <w:bCs/>
        </w:rPr>
        <w:t>Health and fitness games utilize various techniques to engage users, promote physical activity, and enhance overall well-being. Some of the key techniques used in these games include</w:t>
      </w:r>
      <w:r>
        <w:t>:</w:t>
      </w:r>
    </w:p>
    <w:p w14:paraId="7D8AA55E" w14:textId="77777777" w:rsidR="00DF1391" w:rsidRDefault="00DF1391" w:rsidP="00DF1391">
      <w:pPr>
        <w:pStyle w:val="Heading1"/>
        <w:numPr>
          <w:ilvl w:val="0"/>
          <w:numId w:val="11"/>
        </w:numPr>
        <w:spacing w:after="248"/>
      </w:pPr>
      <w:r>
        <w:t>Gamification:</w:t>
      </w:r>
    </w:p>
    <w:p w14:paraId="4AF70F38" w14:textId="77777777" w:rsidR="00DF1391" w:rsidRPr="00DF1391" w:rsidRDefault="00DF1391" w:rsidP="00F37F07">
      <w:pPr>
        <w:pStyle w:val="Heading1"/>
        <w:numPr>
          <w:ilvl w:val="0"/>
          <w:numId w:val="0"/>
        </w:numPr>
        <w:spacing w:after="248"/>
        <w:ind w:left="720"/>
        <w:rPr>
          <w:b w:val="0"/>
          <w:bCs/>
        </w:rPr>
      </w:pPr>
      <w:r w:rsidRPr="00DF1391">
        <w:rPr>
          <w:b w:val="0"/>
          <w:bCs/>
        </w:rPr>
        <w:t xml:space="preserve">  Gamification involves integrating game elements such as challenges, rewards, achievements, and progress tracking into the fitness experience to make it more engaging and motivating.</w:t>
      </w:r>
    </w:p>
    <w:p w14:paraId="3BC25A93" w14:textId="5BCFB69E" w:rsidR="00ED340F" w:rsidRPr="00ED340F" w:rsidRDefault="00DF1391" w:rsidP="000D68BF">
      <w:pPr>
        <w:pStyle w:val="Heading1"/>
        <w:numPr>
          <w:ilvl w:val="0"/>
          <w:numId w:val="0"/>
        </w:numPr>
        <w:spacing w:after="248"/>
        <w:ind w:left="730" w:hanging="10"/>
        <w:rPr>
          <w:b w:val="0"/>
          <w:bCs/>
        </w:rPr>
      </w:pPr>
      <w:r w:rsidRPr="00DF1391">
        <w:rPr>
          <w:b w:val="0"/>
          <w:bCs/>
        </w:rPr>
        <w:t xml:space="preserve">     Points, badges, and </w:t>
      </w:r>
      <w:proofErr w:type="spellStart"/>
      <w:r w:rsidRPr="00DF1391">
        <w:rPr>
          <w:b w:val="0"/>
          <w:bCs/>
        </w:rPr>
        <w:t>leaderboards</w:t>
      </w:r>
      <w:proofErr w:type="spellEnd"/>
      <w:r w:rsidRPr="00DF1391">
        <w:rPr>
          <w:b w:val="0"/>
          <w:bCs/>
        </w:rPr>
        <w:t xml:space="preserve"> encourage     users to set and achieve fitness goals, compete with friends, and track their progress over time. Immersive Gameplay:</w:t>
      </w:r>
    </w:p>
    <w:p w14:paraId="7FCCE340" w14:textId="754BC67B" w:rsidR="00ED340F" w:rsidRPr="00ED340F" w:rsidRDefault="00ED340F" w:rsidP="00ED340F">
      <w:pPr>
        <w:pStyle w:val="ListParagraph"/>
        <w:numPr>
          <w:ilvl w:val="0"/>
          <w:numId w:val="11"/>
        </w:numPr>
        <w:spacing w:after="0" w:line="240" w:lineRule="auto"/>
        <w:ind w:right="0"/>
        <w:jc w:val="left"/>
        <w:textAlignment w:val="baseline"/>
        <w:rPr>
          <w:rFonts w:ascii="var(--font_default)" w:hAnsi="var(--font_default)"/>
          <w:b/>
          <w:bCs/>
          <w:color w:val="auto"/>
          <w:sz w:val="24"/>
          <w:szCs w:val="24"/>
        </w:rPr>
      </w:pPr>
      <w:r w:rsidRPr="00ED340F">
        <w:rPr>
          <w:rFonts w:ascii="var(--font_default)" w:hAnsi="var(--font_default)"/>
          <w:b/>
          <w:bCs/>
          <w:color w:val="auto"/>
          <w:sz w:val="24"/>
          <w:szCs w:val="24"/>
        </w:rPr>
        <w:t>Immersive Gameplay:</w:t>
      </w:r>
    </w:p>
    <w:p w14:paraId="72370DED" w14:textId="77777777"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ED340F">
        <w:rPr>
          <w:rFonts w:ascii="var(--font_default)" w:hAnsi="var(--font_default)"/>
          <w:color w:val="auto"/>
          <w:sz w:val="24"/>
          <w:szCs w:val="24"/>
        </w:rPr>
        <w:lastRenderedPageBreak/>
        <w:t xml:space="preserve">   - Immersive gameplay techniques, such as augmented reality (AR) and virtual reality (VR), transport users to virtual environments that simulate real-world activities, making exercise more enjoyable and engaging.</w:t>
      </w:r>
    </w:p>
    <w:p w14:paraId="451E2AB8" w14:textId="23E7FEE7"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ED340F">
        <w:rPr>
          <w:rFonts w:ascii="var(--font_default)" w:hAnsi="var(--font_default)"/>
          <w:color w:val="auto"/>
          <w:sz w:val="24"/>
          <w:szCs w:val="24"/>
        </w:rPr>
        <w:t xml:space="preserve">   - Interactive storytelling, audio cues, and visual effects enhance the overall experience and motivate users to stay active and complete their workouts.</w:t>
      </w:r>
    </w:p>
    <w:p w14:paraId="3159A4CB" w14:textId="25680987"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p>
    <w:p w14:paraId="5713D251" w14:textId="3CF961F1" w:rsidR="00ED340F" w:rsidRPr="00ED340F" w:rsidRDefault="00ED340F" w:rsidP="00ED340F">
      <w:pPr>
        <w:pStyle w:val="ListParagraph"/>
        <w:numPr>
          <w:ilvl w:val="0"/>
          <w:numId w:val="11"/>
        </w:numPr>
        <w:spacing w:after="0" w:line="240" w:lineRule="auto"/>
        <w:ind w:right="0"/>
        <w:jc w:val="left"/>
        <w:textAlignment w:val="baseline"/>
        <w:rPr>
          <w:rFonts w:ascii="var(--font_default)" w:hAnsi="var(--font_default)"/>
          <w:b/>
          <w:bCs/>
          <w:color w:val="auto"/>
          <w:sz w:val="24"/>
          <w:szCs w:val="24"/>
        </w:rPr>
      </w:pPr>
      <w:r w:rsidRPr="00ED340F">
        <w:rPr>
          <w:rFonts w:ascii="var(--font_default)" w:hAnsi="var(--font_default)"/>
          <w:b/>
          <w:bCs/>
          <w:color w:val="auto"/>
          <w:sz w:val="24"/>
          <w:szCs w:val="24"/>
        </w:rPr>
        <w:t>Personalization:</w:t>
      </w:r>
    </w:p>
    <w:p w14:paraId="2E784DB6" w14:textId="5C696196"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ED340F">
        <w:rPr>
          <w:rFonts w:ascii="var(--font_default)" w:hAnsi="var(--font_default)"/>
          <w:color w:val="auto"/>
          <w:sz w:val="24"/>
          <w:szCs w:val="24"/>
        </w:rPr>
        <w:t xml:space="preserve">   - Personalization features tailor the fitness experience to individual users' preferences, fitness levels, and goals.</w:t>
      </w:r>
    </w:p>
    <w:p w14:paraId="584A0240" w14:textId="12BB5922"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ED340F">
        <w:rPr>
          <w:rFonts w:ascii="var(--font_default)" w:hAnsi="var(--font_default)"/>
          <w:color w:val="auto"/>
          <w:sz w:val="24"/>
          <w:szCs w:val="24"/>
        </w:rPr>
        <w:t xml:space="preserve">   - Customized workout plans, recommendations, and progress tracking allow users to create a fitness routine that meets their specific needs and preferences, increasing adherence and effectiveness.</w:t>
      </w:r>
    </w:p>
    <w:p w14:paraId="2A4547DD" w14:textId="77777777"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p>
    <w:p w14:paraId="3EE2B15E" w14:textId="03DFEDAA" w:rsidR="00ED340F" w:rsidRPr="00ED340F" w:rsidRDefault="00ED340F" w:rsidP="00ED340F">
      <w:pPr>
        <w:pStyle w:val="ListParagraph"/>
        <w:numPr>
          <w:ilvl w:val="0"/>
          <w:numId w:val="11"/>
        </w:numPr>
        <w:spacing w:after="0" w:line="240" w:lineRule="auto"/>
        <w:ind w:right="0"/>
        <w:jc w:val="left"/>
        <w:textAlignment w:val="baseline"/>
        <w:rPr>
          <w:rFonts w:ascii="var(--font_default)" w:hAnsi="var(--font_default)"/>
          <w:b/>
          <w:bCs/>
          <w:color w:val="auto"/>
          <w:sz w:val="24"/>
          <w:szCs w:val="24"/>
        </w:rPr>
      </w:pPr>
      <w:r w:rsidRPr="00ED340F">
        <w:rPr>
          <w:rFonts w:ascii="var(--font_default)" w:hAnsi="var(--font_default)"/>
          <w:b/>
          <w:bCs/>
          <w:color w:val="auto"/>
          <w:sz w:val="24"/>
          <w:szCs w:val="24"/>
        </w:rPr>
        <w:t>Social Integration:</w:t>
      </w:r>
    </w:p>
    <w:p w14:paraId="19BB32F3" w14:textId="6D082D92"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ED340F">
        <w:rPr>
          <w:rFonts w:ascii="var(--font_default)" w:hAnsi="var(--font_default)"/>
          <w:color w:val="auto"/>
          <w:sz w:val="24"/>
          <w:szCs w:val="24"/>
        </w:rPr>
        <w:t xml:space="preserve">   - Social integration features enable users to connect with friends, family, and fellow gamers, fostering a sense of community, support, and accountability.</w:t>
      </w:r>
    </w:p>
    <w:p w14:paraId="3D9E58EA" w14:textId="0D85DF9E"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ED340F">
        <w:rPr>
          <w:rFonts w:ascii="var(--font_default)" w:hAnsi="var(--font_default)"/>
          <w:color w:val="auto"/>
          <w:sz w:val="24"/>
          <w:szCs w:val="24"/>
        </w:rPr>
        <w:t xml:space="preserve">   - Multiplayer modes, challenges, and online communities allow users to compete, collaborate, and share their achievements and progress with others, enhancing motivation and engagement.</w:t>
      </w:r>
    </w:p>
    <w:p w14:paraId="7EC5CB2A" w14:textId="136E1539"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p>
    <w:p w14:paraId="05101960" w14:textId="11B71A3F" w:rsidR="00ED340F" w:rsidRPr="00ED340F" w:rsidRDefault="00ED340F" w:rsidP="00ED340F">
      <w:pPr>
        <w:pStyle w:val="ListParagraph"/>
        <w:numPr>
          <w:ilvl w:val="0"/>
          <w:numId w:val="11"/>
        </w:numPr>
        <w:spacing w:after="0" w:line="240" w:lineRule="auto"/>
        <w:ind w:right="0"/>
        <w:jc w:val="left"/>
        <w:textAlignment w:val="baseline"/>
        <w:rPr>
          <w:rFonts w:ascii="var(--font_default)" w:hAnsi="var(--font_default)"/>
          <w:b/>
          <w:bCs/>
          <w:color w:val="auto"/>
          <w:sz w:val="24"/>
          <w:szCs w:val="24"/>
        </w:rPr>
      </w:pPr>
      <w:r w:rsidRPr="00ED340F">
        <w:rPr>
          <w:rFonts w:ascii="var(--font_default)" w:hAnsi="var(--font_default)"/>
          <w:b/>
          <w:bCs/>
          <w:color w:val="auto"/>
          <w:sz w:val="24"/>
          <w:szCs w:val="24"/>
        </w:rPr>
        <w:t>Real-time Feedback:</w:t>
      </w:r>
    </w:p>
    <w:p w14:paraId="55AA28F4" w14:textId="091E2B6B"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ED340F">
        <w:rPr>
          <w:rFonts w:ascii="var(--font_default)" w:hAnsi="var(--font_default)"/>
          <w:color w:val="auto"/>
          <w:sz w:val="24"/>
          <w:szCs w:val="24"/>
        </w:rPr>
        <w:t xml:space="preserve">   - Real-time feedback provides users with immediate feedback on their performance during workouts, helping them adjust their </w:t>
      </w:r>
      <w:r w:rsidR="0016614C">
        <w:rPr>
          <w:rFonts w:ascii="var(--font_default)" w:hAnsi="var(--font_default)"/>
          <w:color w:val="auto"/>
          <w:sz w:val="24"/>
          <w:szCs w:val="24"/>
        </w:rPr>
        <w:t xml:space="preserve">   </w:t>
      </w:r>
      <w:r w:rsidRPr="00ED340F">
        <w:rPr>
          <w:rFonts w:ascii="var(--font_default)" w:hAnsi="var(--font_default)"/>
          <w:color w:val="auto"/>
          <w:sz w:val="24"/>
          <w:szCs w:val="24"/>
        </w:rPr>
        <w:t xml:space="preserve">intensity, form, and technique for optimal </w:t>
      </w:r>
      <w:r w:rsidR="0016614C">
        <w:rPr>
          <w:rFonts w:ascii="var(--font_default)" w:hAnsi="var(--font_default)"/>
          <w:color w:val="auto"/>
          <w:sz w:val="24"/>
          <w:szCs w:val="24"/>
        </w:rPr>
        <w:t xml:space="preserve">  </w:t>
      </w:r>
      <w:r w:rsidRPr="00ED340F">
        <w:rPr>
          <w:rFonts w:ascii="var(--font_default)" w:hAnsi="var(--font_default)"/>
          <w:color w:val="auto"/>
          <w:sz w:val="24"/>
          <w:szCs w:val="24"/>
        </w:rPr>
        <w:t>results.</w:t>
      </w:r>
      <w:r w:rsidR="0016614C">
        <w:rPr>
          <w:rFonts w:ascii="var(--font_default)" w:hAnsi="var(--font_default)"/>
          <w:color w:val="auto"/>
          <w:sz w:val="24"/>
          <w:szCs w:val="24"/>
        </w:rPr>
        <w:t xml:space="preserve">                                                                                        </w:t>
      </w:r>
    </w:p>
    <w:p w14:paraId="7BF1F181" w14:textId="0BBDC1BE"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ED340F">
        <w:rPr>
          <w:rFonts w:ascii="var(--font_default)" w:hAnsi="var(--font_default)"/>
          <w:color w:val="auto"/>
          <w:sz w:val="24"/>
          <w:szCs w:val="24"/>
        </w:rPr>
        <w:t xml:space="preserve">   - Visual, auditory, and haptic feedback cues inform users of their progress, achievements, and upcoming challenges, reinforcing positive </w:t>
      </w:r>
      <w:proofErr w:type="spellStart"/>
      <w:r w:rsidRPr="00ED340F">
        <w:rPr>
          <w:rFonts w:ascii="var(--font_default)" w:hAnsi="var(--font_default)"/>
          <w:color w:val="auto"/>
          <w:sz w:val="24"/>
          <w:szCs w:val="24"/>
        </w:rPr>
        <w:t>behaviors</w:t>
      </w:r>
      <w:proofErr w:type="spellEnd"/>
      <w:r w:rsidRPr="00ED340F">
        <w:rPr>
          <w:rFonts w:ascii="var(--font_default)" w:hAnsi="var(--font_default)"/>
          <w:color w:val="auto"/>
          <w:sz w:val="24"/>
          <w:szCs w:val="24"/>
        </w:rPr>
        <w:t xml:space="preserve"> and encouraging continued effort.</w:t>
      </w:r>
    </w:p>
    <w:p w14:paraId="0BCACC0A" w14:textId="77777777"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p>
    <w:p w14:paraId="7E025DF1" w14:textId="3981285B" w:rsidR="00ED340F" w:rsidRPr="00ED340F" w:rsidRDefault="00ED340F" w:rsidP="00ED340F">
      <w:pPr>
        <w:pStyle w:val="ListParagraph"/>
        <w:numPr>
          <w:ilvl w:val="0"/>
          <w:numId w:val="11"/>
        </w:numPr>
        <w:spacing w:after="0" w:line="240" w:lineRule="auto"/>
        <w:ind w:right="0"/>
        <w:jc w:val="left"/>
        <w:textAlignment w:val="baseline"/>
        <w:rPr>
          <w:rFonts w:ascii="var(--font_default)" w:hAnsi="var(--font_default)"/>
          <w:b/>
          <w:bCs/>
          <w:color w:val="auto"/>
          <w:sz w:val="24"/>
          <w:szCs w:val="24"/>
        </w:rPr>
      </w:pPr>
      <w:r w:rsidRPr="00ED340F">
        <w:rPr>
          <w:rFonts w:ascii="var(--font_default)" w:hAnsi="var(--font_default)"/>
          <w:b/>
          <w:bCs/>
          <w:color w:val="auto"/>
          <w:sz w:val="24"/>
          <w:szCs w:val="24"/>
        </w:rPr>
        <w:t>Progress Tracking:</w:t>
      </w:r>
    </w:p>
    <w:p w14:paraId="3BDADD3D" w14:textId="03207C30"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ED340F">
        <w:rPr>
          <w:rFonts w:ascii="var(--font_default)" w:hAnsi="var(--font_default)"/>
          <w:color w:val="auto"/>
          <w:sz w:val="24"/>
          <w:szCs w:val="24"/>
        </w:rPr>
        <w:t xml:space="preserve">   - Progress tracking features enable users to monitor their fitness metrics, such as step counts, distance </w:t>
      </w:r>
      <w:proofErr w:type="spellStart"/>
      <w:r w:rsidRPr="00ED340F">
        <w:rPr>
          <w:rFonts w:ascii="var(--font_default)" w:hAnsi="var(--font_default)"/>
          <w:color w:val="auto"/>
          <w:sz w:val="24"/>
          <w:szCs w:val="24"/>
        </w:rPr>
        <w:t>traveled</w:t>
      </w:r>
      <w:proofErr w:type="spellEnd"/>
      <w:r w:rsidRPr="00ED340F">
        <w:rPr>
          <w:rFonts w:ascii="var(--font_default)" w:hAnsi="var(--font_default)"/>
          <w:color w:val="auto"/>
          <w:sz w:val="24"/>
          <w:szCs w:val="24"/>
        </w:rPr>
        <w:t>, calories burned, and workout duration.</w:t>
      </w:r>
    </w:p>
    <w:p w14:paraId="56663C35" w14:textId="3187BB59"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ED340F">
        <w:rPr>
          <w:rFonts w:ascii="var(--font_default)" w:hAnsi="var(--font_default)"/>
          <w:color w:val="auto"/>
          <w:sz w:val="24"/>
          <w:szCs w:val="24"/>
        </w:rPr>
        <w:t xml:space="preserve">   - Data visualization tools, charts, and graphs allow users to track their progress </w:t>
      </w:r>
      <w:r w:rsidRPr="00ED340F">
        <w:rPr>
          <w:rFonts w:ascii="var(--font_default)" w:hAnsi="var(--font_default)"/>
          <w:color w:val="auto"/>
          <w:sz w:val="24"/>
          <w:szCs w:val="24"/>
        </w:rPr>
        <w:t>over time, set new goals, and celebrate their achievements, promoting a sense of accomplishment and motivation.</w:t>
      </w:r>
    </w:p>
    <w:p w14:paraId="2B20AF4C" w14:textId="475E2FF4"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p>
    <w:p w14:paraId="1FF1BB9F" w14:textId="574082CC" w:rsidR="00ED340F" w:rsidRPr="00ED340F" w:rsidRDefault="00ED340F" w:rsidP="00ED340F">
      <w:pPr>
        <w:pStyle w:val="ListParagraph"/>
        <w:numPr>
          <w:ilvl w:val="0"/>
          <w:numId w:val="11"/>
        </w:numPr>
        <w:spacing w:after="0" w:line="240" w:lineRule="auto"/>
        <w:ind w:right="0"/>
        <w:jc w:val="left"/>
        <w:textAlignment w:val="baseline"/>
        <w:rPr>
          <w:rFonts w:ascii="var(--font_default)" w:hAnsi="var(--font_default)"/>
          <w:b/>
          <w:bCs/>
          <w:color w:val="auto"/>
          <w:sz w:val="24"/>
          <w:szCs w:val="24"/>
        </w:rPr>
      </w:pPr>
      <w:r w:rsidRPr="00ED340F">
        <w:rPr>
          <w:rFonts w:ascii="var(--font_default)" w:hAnsi="var(--font_default)"/>
          <w:b/>
          <w:bCs/>
          <w:color w:val="auto"/>
          <w:sz w:val="24"/>
          <w:szCs w:val="24"/>
        </w:rPr>
        <w:t>Goal Setting and Planning:</w:t>
      </w:r>
    </w:p>
    <w:p w14:paraId="17B78168" w14:textId="77777777"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ED340F">
        <w:rPr>
          <w:rFonts w:ascii="var(--font_default)" w:hAnsi="var(--font_default)"/>
          <w:color w:val="auto"/>
          <w:sz w:val="24"/>
          <w:szCs w:val="24"/>
        </w:rPr>
        <w:t xml:space="preserve">   - Goal setting and planning tools help users establish SMART (Specific, Measurable, Achievable, Relevant, Time-bound) goals and create action plans to achieve them.</w:t>
      </w:r>
    </w:p>
    <w:p w14:paraId="75EC208F" w14:textId="77777777"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ED340F">
        <w:rPr>
          <w:rFonts w:ascii="var(--font_default)" w:hAnsi="var(--font_default)"/>
          <w:color w:val="auto"/>
          <w:sz w:val="24"/>
          <w:szCs w:val="24"/>
        </w:rPr>
        <w:t xml:space="preserve">   - Guided workouts, challenges, and reminders help users stay on track and maintain consistency in their exercise routines, leading to better long-term outcomes.</w:t>
      </w:r>
    </w:p>
    <w:p w14:paraId="7EAA0D79" w14:textId="77777777" w:rsidR="00ED340F" w:rsidRPr="00ED340F"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p>
    <w:p w14:paraId="24BE2645" w14:textId="0432DECC" w:rsidR="00A82335" w:rsidRDefault="00ED340F" w:rsidP="00ED340F">
      <w:pPr>
        <w:pStyle w:val="ListParagraph"/>
        <w:spacing w:after="0" w:line="240" w:lineRule="auto"/>
        <w:ind w:left="775" w:right="0" w:firstLine="0"/>
        <w:jc w:val="left"/>
        <w:textAlignment w:val="baseline"/>
        <w:rPr>
          <w:rFonts w:ascii="var(--font_default)" w:hAnsi="var(--font_default)"/>
          <w:color w:val="auto"/>
          <w:sz w:val="24"/>
          <w:szCs w:val="24"/>
        </w:rPr>
      </w:pPr>
      <w:r w:rsidRPr="00ED340F">
        <w:rPr>
          <w:rFonts w:ascii="var(--font_default)" w:hAnsi="var(--font_default)"/>
          <w:color w:val="auto"/>
          <w:sz w:val="24"/>
          <w:szCs w:val="24"/>
        </w:rPr>
        <w:t>By leveraging these techniques, health and fitness games can effectively engage users, promote physical activity, and support overall well-being, ultimately helping individuals achieve their fitness goals and lead healthier lifestyles.</w:t>
      </w:r>
    </w:p>
    <w:p w14:paraId="2E99E79E" w14:textId="61575204" w:rsidR="00A11B49" w:rsidRDefault="00A11B49" w:rsidP="00ED340F">
      <w:pPr>
        <w:pStyle w:val="ListParagraph"/>
        <w:spacing w:after="0" w:line="240" w:lineRule="auto"/>
        <w:ind w:left="775" w:right="0" w:firstLine="0"/>
        <w:jc w:val="left"/>
        <w:textAlignment w:val="baseline"/>
        <w:rPr>
          <w:rFonts w:ascii="var(--font_default)" w:hAnsi="var(--font_default)"/>
          <w:color w:val="auto"/>
          <w:sz w:val="24"/>
          <w:szCs w:val="24"/>
        </w:rPr>
      </w:pPr>
    </w:p>
    <w:p w14:paraId="6DF25771" w14:textId="05116ACA" w:rsidR="00A11B49" w:rsidRDefault="00A11B49" w:rsidP="00ED340F">
      <w:pPr>
        <w:pStyle w:val="ListParagraph"/>
        <w:spacing w:after="0" w:line="240" w:lineRule="auto"/>
        <w:ind w:left="775" w:right="0" w:firstLine="0"/>
        <w:jc w:val="left"/>
        <w:textAlignment w:val="baseline"/>
        <w:rPr>
          <w:rFonts w:ascii="var(--font_default)" w:hAnsi="var(--font_default)"/>
          <w:color w:val="auto"/>
          <w:sz w:val="24"/>
          <w:szCs w:val="24"/>
        </w:rPr>
      </w:pPr>
    </w:p>
    <w:p w14:paraId="083A67AE" w14:textId="43A83CB4" w:rsidR="00A11B49" w:rsidRDefault="00A11B49" w:rsidP="00ED340F">
      <w:pPr>
        <w:pStyle w:val="ListParagraph"/>
        <w:spacing w:after="0" w:line="240" w:lineRule="auto"/>
        <w:ind w:left="775" w:right="0" w:firstLine="0"/>
        <w:jc w:val="left"/>
        <w:textAlignment w:val="baseline"/>
        <w:rPr>
          <w:rFonts w:ascii="var(--font_default)" w:hAnsi="var(--font_default)"/>
          <w:color w:val="auto"/>
          <w:sz w:val="24"/>
          <w:szCs w:val="24"/>
        </w:rPr>
      </w:pPr>
    </w:p>
    <w:tbl>
      <w:tblPr>
        <w:tblStyle w:val="TableGrid0"/>
        <w:tblW w:w="0" w:type="auto"/>
        <w:tblInd w:w="775" w:type="dxa"/>
        <w:tblLook w:val="04A0" w:firstRow="1" w:lastRow="0" w:firstColumn="1" w:lastColumn="0" w:noHBand="0" w:noVBand="1"/>
      </w:tblPr>
      <w:tblGrid>
        <w:gridCol w:w="1586"/>
        <w:gridCol w:w="1473"/>
        <w:gridCol w:w="1420"/>
      </w:tblGrid>
      <w:tr w:rsidR="00A11B49" w14:paraId="2E9B39A8" w14:textId="77777777" w:rsidTr="00A11B49">
        <w:tc>
          <w:tcPr>
            <w:tcW w:w="1751" w:type="dxa"/>
          </w:tcPr>
          <w:p w14:paraId="1F63FD76" w14:textId="696F4385"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r>
              <w:rPr>
                <w:rFonts w:ascii="var(--font_default)" w:hAnsi="var(--font_default)"/>
                <w:color w:val="auto"/>
                <w:sz w:val="24"/>
                <w:szCs w:val="24"/>
              </w:rPr>
              <w:t>DAYS/TIME</w:t>
            </w:r>
          </w:p>
        </w:tc>
        <w:tc>
          <w:tcPr>
            <w:tcW w:w="1751" w:type="dxa"/>
          </w:tcPr>
          <w:p w14:paraId="59FF6D22" w14:textId="05131B10"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r>
              <w:rPr>
                <w:rFonts w:ascii="var(--font_default)" w:hAnsi="var(--font_default)"/>
                <w:color w:val="auto"/>
                <w:sz w:val="24"/>
                <w:szCs w:val="24"/>
              </w:rPr>
              <w:t>EXERCISE</w:t>
            </w:r>
          </w:p>
        </w:tc>
        <w:tc>
          <w:tcPr>
            <w:tcW w:w="1752" w:type="dxa"/>
          </w:tcPr>
          <w:p w14:paraId="370AA651" w14:textId="3EE824BE"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r>
              <w:rPr>
                <w:rFonts w:ascii="var(--font_default)" w:hAnsi="var(--font_default)"/>
                <w:color w:val="auto"/>
                <w:sz w:val="24"/>
                <w:szCs w:val="24"/>
              </w:rPr>
              <w:t>CALORIE</w:t>
            </w:r>
          </w:p>
        </w:tc>
      </w:tr>
      <w:tr w:rsidR="00A11B49" w14:paraId="7D3F697F" w14:textId="77777777" w:rsidTr="00A11B49">
        <w:tc>
          <w:tcPr>
            <w:tcW w:w="1751" w:type="dxa"/>
          </w:tcPr>
          <w:p w14:paraId="13FFBFC5" w14:textId="37CD8A83"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1" w:type="dxa"/>
          </w:tcPr>
          <w:p w14:paraId="556CA4F5"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2" w:type="dxa"/>
          </w:tcPr>
          <w:p w14:paraId="44013447"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r>
      <w:tr w:rsidR="00A11B49" w14:paraId="3CD9F197" w14:textId="77777777" w:rsidTr="00A11B49">
        <w:tc>
          <w:tcPr>
            <w:tcW w:w="1751" w:type="dxa"/>
          </w:tcPr>
          <w:p w14:paraId="04BF27F3" w14:textId="4F9BDE3E"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1" w:type="dxa"/>
          </w:tcPr>
          <w:p w14:paraId="346C3DAA"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2" w:type="dxa"/>
          </w:tcPr>
          <w:p w14:paraId="378678ED"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r>
      <w:tr w:rsidR="00A11B49" w14:paraId="35C8DC3C" w14:textId="77777777" w:rsidTr="00A11B49">
        <w:tc>
          <w:tcPr>
            <w:tcW w:w="1751" w:type="dxa"/>
          </w:tcPr>
          <w:p w14:paraId="1016115D"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1" w:type="dxa"/>
          </w:tcPr>
          <w:p w14:paraId="39A4D8A7"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2" w:type="dxa"/>
          </w:tcPr>
          <w:p w14:paraId="04185D88"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r>
      <w:tr w:rsidR="00A11B49" w14:paraId="4B1CD54B" w14:textId="77777777" w:rsidTr="00A11B49">
        <w:tc>
          <w:tcPr>
            <w:tcW w:w="1751" w:type="dxa"/>
          </w:tcPr>
          <w:p w14:paraId="136D8907"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1" w:type="dxa"/>
          </w:tcPr>
          <w:p w14:paraId="6C2E7F3F"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2" w:type="dxa"/>
          </w:tcPr>
          <w:p w14:paraId="4ED48C72"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r>
      <w:tr w:rsidR="00A11B49" w14:paraId="484D5627" w14:textId="77777777" w:rsidTr="00A11B49">
        <w:tc>
          <w:tcPr>
            <w:tcW w:w="1751" w:type="dxa"/>
          </w:tcPr>
          <w:p w14:paraId="5E74331E"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1" w:type="dxa"/>
          </w:tcPr>
          <w:p w14:paraId="2AD9F252"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2" w:type="dxa"/>
          </w:tcPr>
          <w:p w14:paraId="06320743"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r>
      <w:tr w:rsidR="00A11B49" w14:paraId="690A5B45" w14:textId="77777777" w:rsidTr="00A11B49">
        <w:tc>
          <w:tcPr>
            <w:tcW w:w="1751" w:type="dxa"/>
          </w:tcPr>
          <w:p w14:paraId="02EF711D"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1" w:type="dxa"/>
          </w:tcPr>
          <w:p w14:paraId="36D328BF"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2" w:type="dxa"/>
          </w:tcPr>
          <w:p w14:paraId="5DCEFE9B"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r>
      <w:tr w:rsidR="00A11B49" w14:paraId="38866E5F" w14:textId="77777777" w:rsidTr="00A11B49">
        <w:tc>
          <w:tcPr>
            <w:tcW w:w="1751" w:type="dxa"/>
          </w:tcPr>
          <w:p w14:paraId="5739D041"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1" w:type="dxa"/>
          </w:tcPr>
          <w:p w14:paraId="5FF73DC8"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2" w:type="dxa"/>
          </w:tcPr>
          <w:p w14:paraId="2B09F846"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r>
      <w:tr w:rsidR="00A11B49" w14:paraId="24117DFE" w14:textId="77777777" w:rsidTr="00A11B49">
        <w:tc>
          <w:tcPr>
            <w:tcW w:w="1751" w:type="dxa"/>
          </w:tcPr>
          <w:p w14:paraId="106FD09B"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1" w:type="dxa"/>
          </w:tcPr>
          <w:p w14:paraId="2CA28102"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2" w:type="dxa"/>
          </w:tcPr>
          <w:p w14:paraId="713BF421" w14:textId="77777777" w:rsidR="00A11B49" w:rsidRDefault="00A11B49" w:rsidP="00ED340F">
            <w:pPr>
              <w:pStyle w:val="ListParagraph"/>
              <w:spacing w:after="0" w:line="240" w:lineRule="auto"/>
              <w:ind w:left="0" w:right="0" w:firstLine="0"/>
              <w:jc w:val="left"/>
              <w:textAlignment w:val="baseline"/>
              <w:rPr>
                <w:rFonts w:ascii="var(--font_default)" w:hAnsi="var(--font_default)"/>
                <w:color w:val="auto"/>
                <w:sz w:val="24"/>
                <w:szCs w:val="24"/>
              </w:rPr>
            </w:pPr>
          </w:p>
        </w:tc>
      </w:tr>
      <w:tr w:rsidR="009369E7" w14:paraId="1F578779" w14:textId="77777777" w:rsidTr="00A11B49">
        <w:tc>
          <w:tcPr>
            <w:tcW w:w="1751" w:type="dxa"/>
          </w:tcPr>
          <w:p w14:paraId="45581FE7" w14:textId="77777777" w:rsidR="009369E7" w:rsidRDefault="009369E7"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1" w:type="dxa"/>
          </w:tcPr>
          <w:p w14:paraId="60CCB3B6" w14:textId="77777777" w:rsidR="009369E7" w:rsidRDefault="009369E7" w:rsidP="00ED340F">
            <w:pPr>
              <w:pStyle w:val="ListParagraph"/>
              <w:spacing w:after="0" w:line="240" w:lineRule="auto"/>
              <w:ind w:left="0" w:right="0" w:firstLine="0"/>
              <w:jc w:val="left"/>
              <w:textAlignment w:val="baseline"/>
              <w:rPr>
                <w:rFonts w:ascii="var(--font_default)" w:hAnsi="var(--font_default)"/>
                <w:color w:val="auto"/>
                <w:sz w:val="24"/>
                <w:szCs w:val="24"/>
              </w:rPr>
            </w:pPr>
          </w:p>
        </w:tc>
        <w:tc>
          <w:tcPr>
            <w:tcW w:w="1752" w:type="dxa"/>
          </w:tcPr>
          <w:p w14:paraId="2817424F" w14:textId="77777777" w:rsidR="009369E7" w:rsidRDefault="009369E7" w:rsidP="00ED340F">
            <w:pPr>
              <w:pStyle w:val="ListParagraph"/>
              <w:spacing w:after="0" w:line="240" w:lineRule="auto"/>
              <w:ind w:left="0" w:right="0" w:firstLine="0"/>
              <w:jc w:val="left"/>
              <w:textAlignment w:val="baseline"/>
              <w:rPr>
                <w:rFonts w:ascii="var(--font_default)" w:hAnsi="var(--font_default)"/>
                <w:color w:val="auto"/>
                <w:sz w:val="24"/>
                <w:szCs w:val="24"/>
              </w:rPr>
            </w:pPr>
          </w:p>
        </w:tc>
      </w:tr>
    </w:tbl>
    <w:p w14:paraId="1D115EEF" w14:textId="5A99330B" w:rsidR="0016614C" w:rsidRDefault="0016614C" w:rsidP="0016614C"/>
    <w:p w14:paraId="42481DFD" w14:textId="63B34973" w:rsidR="009369E7" w:rsidRDefault="009369E7" w:rsidP="0016614C"/>
    <w:p w14:paraId="41C551D2" w14:textId="2AD705B7" w:rsidR="009369E7" w:rsidRDefault="009369E7" w:rsidP="009369E7">
      <w:pPr>
        <w:rPr>
          <w:sz w:val="24"/>
          <w:szCs w:val="24"/>
        </w:rPr>
      </w:pPr>
      <w:r w:rsidRPr="00370BD4">
        <w:rPr>
          <w:sz w:val="24"/>
          <w:szCs w:val="24"/>
        </w:rPr>
        <w:t>As an AI language model, I can't directly implement a health and fitness game app, but I can provide you with a general outline of what the implementation process might entail and some key features you might consider including.</w:t>
      </w:r>
    </w:p>
    <w:p w14:paraId="7B87642B" w14:textId="7E5316B8" w:rsidR="00370BD4" w:rsidRDefault="00997498" w:rsidP="009369E7">
      <w:pPr>
        <w:rPr>
          <w:sz w:val="24"/>
          <w:szCs w:val="24"/>
        </w:rPr>
      </w:pPr>
      <w:r>
        <w:rPr>
          <w:noProof/>
          <w:sz w:val="24"/>
          <w:szCs w:val="24"/>
        </w:rPr>
        <mc:AlternateContent>
          <mc:Choice Requires="wps">
            <w:drawing>
              <wp:anchor distT="0" distB="0" distL="114300" distR="114300" simplePos="0" relativeHeight="251658240" behindDoc="0" locked="0" layoutInCell="1" allowOverlap="1" wp14:anchorId="34B5A12D" wp14:editId="34116078">
                <wp:simplePos x="0" y="0"/>
                <wp:positionH relativeFrom="page">
                  <wp:posOffset>4646930</wp:posOffset>
                </wp:positionH>
                <wp:positionV relativeFrom="paragraph">
                  <wp:posOffset>11430</wp:posOffset>
                </wp:positionV>
                <wp:extent cx="2089604" cy="566057"/>
                <wp:effectExtent l="0" t="0" r="25400" b="24765"/>
                <wp:wrapNone/>
                <wp:docPr id="9" name="Oval 9"/>
                <wp:cNvGraphicFramePr/>
                <a:graphic xmlns:a="http://schemas.openxmlformats.org/drawingml/2006/main">
                  <a:graphicData uri="http://schemas.microsoft.com/office/word/2010/wordprocessingShape">
                    <wps:wsp>
                      <wps:cNvSpPr/>
                      <wps:spPr>
                        <a:xfrm>
                          <a:off x="0" y="0"/>
                          <a:ext cx="2089604" cy="5660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ADA69" w14:textId="66D379C3" w:rsidR="0055502D" w:rsidRPr="0055502D" w:rsidRDefault="0055502D" w:rsidP="0055502D">
                            <w:pPr>
                              <w:ind w:left="0"/>
                              <w:jc w:val="center"/>
                              <w:rPr>
                                <w:lang w:val="en-US"/>
                              </w:rPr>
                            </w:pPr>
                            <w:r>
                              <w:rPr>
                                <w:lang w:val="en-US"/>
                              </w:rPr>
                              <w:t>Interpersonal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B5A12D" id="Oval 9" o:spid="_x0000_s1026" style="position:absolute;left:0;text-align:left;margin-left:365.9pt;margin-top:.9pt;width:164.55pt;height:44.55pt;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" fillcolor="#4472c4 [3204]" strokecolor="#1f3763 [1604]" strokeweight="1pt">
                <v:stroke joinstyle="miter"/>
                <v:textbox>
                  <w:txbxContent>
                    <w:p w14:paraId="7F0ADA69" w14:textId="66D379C3" w:rsidR="0055502D" w:rsidRPr="0055502D" w:rsidRDefault="0055502D" w:rsidP="0055502D">
                      <w:pPr>
                        <w:ind w:left="0"/>
                        <w:jc w:val="center"/>
                        <w:rPr>
                          <w:lang w:val="en-US"/>
                        </w:rPr>
                      </w:pPr>
                      <w:r>
                        <w:rPr>
                          <w:lang w:val="en-US"/>
                        </w:rPr>
                        <w:t>Interpersonal communication</w:t>
                      </w:r>
                    </w:p>
                  </w:txbxContent>
                </v:textbox>
                <w10:wrap anchorx="page"/>
              </v:oval>
            </w:pict>
          </mc:Fallback>
        </mc:AlternateContent>
      </w:r>
    </w:p>
    <w:p w14:paraId="63AAEFCF" w14:textId="61FC0295" w:rsidR="00370BD4" w:rsidRDefault="00370BD4" w:rsidP="009369E7">
      <w:pPr>
        <w:rPr>
          <w:sz w:val="24"/>
          <w:szCs w:val="24"/>
        </w:rPr>
      </w:pPr>
    </w:p>
    <w:p w14:paraId="09FCA32F" w14:textId="34B21D47" w:rsidR="00370BD4" w:rsidRDefault="0030127B" w:rsidP="009369E7">
      <w:pPr>
        <w:rPr>
          <w:sz w:val="24"/>
          <w:szCs w:val="24"/>
        </w:rPr>
      </w:pPr>
      <w:r>
        <w:rPr>
          <w:noProof/>
          <w:sz w:val="24"/>
          <w:szCs w:val="24"/>
        </w:rPr>
        <mc:AlternateContent>
          <mc:Choice Requires="wps">
            <w:drawing>
              <wp:anchor distT="0" distB="0" distL="114300" distR="114300" simplePos="0" relativeHeight="251662342" behindDoc="0" locked="0" layoutInCell="1" allowOverlap="1" wp14:anchorId="3019F21A" wp14:editId="1B5B43B9">
                <wp:simplePos x="0" y="0"/>
                <wp:positionH relativeFrom="column">
                  <wp:posOffset>2665095</wp:posOffset>
                </wp:positionH>
                <wp:positionV relativeFrom="paragraph">
                  <wp:posOffset>74930</wp:posOffset>
                </wp:positionV>
                <wp:extent cx="76200" cy="830580"/>
                <wp:effectExtent l="0" t="0" r="76200" b="64770"/>
                <wp:wrapNone/>
                <wp:docPr id="4" name="Straight Arrow Connector 4"/>
                <wp:cNvGraphicFramePr/>
                <a:graphic xmlns:a="http://schemas.openxmlformats.org/drawingml/2006/main">
                  <a:graphicData uri="http://schemas.microsoft.com/office/word/2010/wordprocessingShape">
                    <wps:wsp>
                      <wps:cNvCnPr/>
                      <wps:spPr>
                        <a:xfrm>
                          <a:off x="0" y="0"/>
                          <a:ext cx="7620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CF3EB1" id="_x0000_t32" coordsize="21600,21600" o:spt="32" o:oned="t" path="m,l21600,21600e" filled="f">
                <v:path arrowok="t" fillok="f" o:connecttype="none"/>
                <o:lock v:ext="edit" shapetype="t"/>
              </v:shapetype>
              <v:shape id="Straight Arrow Connector 4" o:spid="_x0000_s1026" type="#_x0000_t32" style="position:absolute;margin-left:209.85pt;margin-top:5.9pt;width:6pt;height:65.4pt;z-index:2516623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" strokecolor="#4472c4 [3204]" strokeweight=".5pt">
                <v:stroke endarrow="block" joinstyle="miter"/>
              </v:shape>
            </w:pict>
          </mc:Fallback>
        </mc:AlternateContent>
      </w:r>
    </w:p>
    <w:p w14:paraId="58BEEDB0" w14:textId="49B149F6" w:rsidR="00370BD4" w:rsidRDefault="0030127B" w:rsidP="009369E7">
      <w:pPr>
        <w:rPr>
          <w:sz w:val="24"/>
          <w:szCs w:val="24"/>
        </w:rPr>
      </w:pPr>
      <w:r>
        <w:rPr>
          <w:noProof/>
        </w:rPr>
        <mc:AlternateContent>
          <mc:Choice Requires="wps">
            <w:drawing>
              <wp:anchor distT="0" distB="0" distL="114300" distR="114300" simplePos="0" relativeHeight="251658246" behindDoc="0" locked="0" layoutInCell="1" allowOverlap="1" wp14:anchorId="3B5BB177" wp14:editId="62DB925D">
                <wp:simplePos x="0" y="0"/>
                <wp:positionH relativeFrom="column">
                  <wp:posOffset>840740</wp:posOffset>
                </wp:positionH>
                <wp:positionV relativeFrom="paragraph">
                  <wp:posOffset>130175</wp:posOffset>
                </wp:positionV>
                <wp:extent cx="1839141" cy="615043"/>
                <wp:effectExtent l="0" t="0" r="27940" b="13970"/>
                <wp:wrapNone/>
                <wp:docPr id="16" name="Oval 16"/>
                <wp:cNvGraphicFramePr/>
                <a:graphic xmlns:a="http://schemas.openxmlformats.org/drawingml/2006/main">
                  <a:graphicData uri="http://schemas.microsoft.com/office/word/2010/wordprocessingShape">
                    <wps:wsp>
                      <wps:cNvSpPr/>
                      <wps:spPr>
                        <a:xfrm>
                          <a:off x="0" y="0"/>
                          <a:ext cx="1839141" cy="6150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3105F" w14:textId="2FB5C223" w:rsidR="0055502D" w:rsidRPr="0055502D" w:rsidRDefault="0055502D" w:rsidP="0055502D">
                            <w:pPr>
                              <w:ind w:left="0"/>
                              <w:jc w:val="center"/>
                              <w:rPr>
                                <w:lang w:val="en-US"/>
                              </w:rPr>
                            </w:pPr>
                            <w:r>
                              <w:rPr>
                                <w:lang w:val="en-US"/>
                              </w:rPr>
                              <w:t>Information Elaboration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5BB177" id="Oval 16" o:spid="_x0000_s1027" style="position:absolute;left:0;text-align:left;margin-left:66.2pt;margin-top:10.25pt;width:144.8pt;height:48.4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" fillcolor="#4472c4 [3204]" strokecolor="#1f3763 [1604]" strokeweight="1pt">
                <v:stroke joinstyle="miter"/>
                <v:textbox>
                  <w:txbxContent>
                    <w:p w14:paraId="59F3105F" w14:textId="2FB5C223" w:rsidR="0055502D" w:rsidRPr="0055502D" w:rsidRDefault="0055502D" w:rsidP="0055502D">
                      <w:pPr>
                        <w:ind w:left="0"/>
                        <w:jc w:val="center"/>
                        <w:rPr>
                          <w:lang w:val="en-US"/>
                        </w:rPr>
                      </w:pPr>
                      <w:r>
                        <w:rPr>
                          <w:lang w:val="en-US"/>
                        </w:rPr>
                        <w:t>Information Elaboration</w:t>
                      </w:r>
                    </w:p>
                  </w:txbxContent>
                </v:textbox>
              </v:oval>
            </w:pict>
          </mc:Fallback>
        </mc:AlternateContent>
      </w:r>
    </w:p>
    <w:p w14:paraId="3FCA3916" w14:textId="51DA95CA" w:rsidR="00370BD4" w:rsidRDefault="00370BD4" w:rsidP="009369E7">
      <w:pPr>
        <w:rPr>
          <w:sz w:val="24"/>
          <w:szCs w:val="24"/>
        </w:rPr>
      </w:pPr>
    </w:p>
    <w:p w14:paraId="3FB1600D" w14:textId="2BF6466C" w:rsidR="00370BD4" w:rsidRDefault="00370BD4" w:rsidP="00370BD4">
      <w:pPr>
        <w:ind w:left="0" w:firstLine="0"/>
        <w:rPr>
          <w:sz w:val="24"/>
          <w:szCs w:val="24"/>
        </w:rPr>
      </w:pPr>
    </w:p>
    <w:p w14:paraId="273FD2EF" w14:textId="1604FCDF" w:rsidR="0030127B" w:rsidRDefault="0030127B" w:rsidP="008513A5">
      <w:pPr>
        <w:ind w:left="0" w:firstLine="0"/>
        <w:rPr>
          <w:sz w:val="24"/>
          <w:szCs w:val="24"/>
        </w:rPr>
      </w:pPr>
      <w:r>
        <w:rPr>
          <w:noProof/>
          <w:sz w:val="24"/>
          <w:szCs w:val="24"/>
        </w:rPr>
        <mc:AlternateContent>
          <mc:Choice Requires="wps">
            <w:drawing>
              <wp:anchor distT="0" distB="0" distL="114300" distR="114300" simplePos="0" relativeHeight="251661318" behindDoc="0" locked="0" layoutInCell="1" allowOverlap="1" wp14:anchorId="5865AADC" wp14:editId="1A30FE99">
                <wp:simplePos x="0" y="0"/>
                <wp:positionH relativeFrom="column">
                  <wp:posOffset>2543175</wp:posOffset>
                </wp:positionH>
                <wp:positionV relativeFrom="paragraph">
                  <wp:posOffset>5715</wp:posOffset>
                </wp:positionV>
                <wp:extent cx="139700" cy="137160"/>
                <wp:effectExtent l="0" t="0" r="69850" b="53340"/>
                <wp:wrapNone/>
                <wp:docPr id="3" name="Straight Arrow Connector 3"/>
                <wp:cNvGraphicFramePr/>
                <a:graphic xmlns:a="http://schemas.openxmlformats.org/drawingml/2006/main">
                  <a:graphicData uri="http://schemas.microsoft.com/office/word/2010/wordprocessingShape">
                    <wps:wsp>
                      <wps:cNvCnPr/>
                      <wps:spPr>
                        <a:xfrm>
                          <a:off x="0" y="0"/>
                          <a:ext cx="13970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4CBDF" id="Straight Arrow Connector 3" o:spid="_x0000_s1026" type="#_x0000_t32" style="position:absolute;margin-left:200.25pt;margin-top:.45pt;width:11pt;height:10.8pt;z-index:2516613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59270" behindDoc="0" locked="0" layoutInCell="1" allowOverlap="1" wp14:anchorId="64558ACF" wp14:editId="4E45BC98">
                <wp:simplePos x="0" y="0"/>
                <wp:positionH relativeFrom="column">
                  <wp:posOffset>1674495</wp:posOffset>
                </wp:positionH>
                <wp:positionV relativeFrom="paragraph">
                  <wp:posOffset>501015</wp:posOffset>
                </wp:positionV>
                <wp:extent cx="350520" cy="7620"/>
                <wp:effectExtent l="0" t="57150" r="30480" b="87630"/>
                <wp:wrapNone/>
                <wp:docPr id="1" name="Straight Arrow Connector 1"/>
                <wp:cNvGraphicFramePr/>
                <a:graphic xmlns:a="http://schemas.openxmlformats.org/drawingml/2006/main">
                  <a:graphicData uri="http://schemas.microsoft.com/office/word/2010/wordprocessingShape">
                    <wps:wsp>
                      <wps:cNvCnPr/>
                      <wps:spPr>
                        <a:xfrm>
                          <a:off x="0" y="0"/>
                          <a:ext cx="350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772C5" id="Straight Arrow Connector 1" o:spid="_x0000_s1026" type="#_x0000_t32" style="position:absolute;margin-left:131.85pt;margin-top:39.45pt;width:27.6pt;height:.6pt;z-index:2516592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58244" behindDoc="0" locked="0" layoutInCell="1" allowOverlap="1" wp14:anchorId="28C373EB" wp14:editId="090501D3">
                <wp:simplePos x="0" y="0"/>
                <wp:positionH relativeFrom="margin">
                  <wp:posOffset>3537585</wp:posOffset>
                </wp:positionH>
                <wp:positionV relativeFrom="paragraph">
                  <wp:posOffset>108585</wp:posOffset>
                </wp:positionV>
                <wp:extent cx="1748367" cy="815975"/>
                <wp:effectExtent l="0" t="0" r="23495" b="22225"/>
                <wp:wrapNone/>
                <wp:docPr id="11" name="Oval 11"/>
                <wp:cNvGraphicFramePr/>
                <a:graphic xmlns:a="http://schemas.openxmlformats.org/drawingml/2006/main">
                  <a:graphicData uri="http://schemas.microsoft.com/office/word/2010/wordprocessingShape">
                    <wps:wsp>
                      <wps:cNvSpPr/>
                      <wps:spPr>
                        <a:xfrm>
                          <a:off x="0" y="0"/>
                          <a:ext cx="1748367" cy="815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691FB" w14:textId="0B221289" w:rsidR="0055502D" w:rsidRPr="0055502D" w:rsidRDefault="0055502D" w:rsidP="0055502D">
                            <w:pPr>
                              <w:ind w:left="0"/>
                              <w:jc w:val="center"/>
                              <w:rPr>
                                <w:lang w:val="en-US"/>
                              </w:rPr>
                            </w:pPr>
                            <w:r>
                              <w:rPr>
                                <w:lang w:val="en-US"/>
                              </w:rPr>
                              <w:t>Social use of fitness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373EB" id="Oval 11" o:spid="_x0000_s1028" style="position:absolute;left:0;text-align:left;margin-left:278.55pt;margin-top:8.55pt;width:137.65pt;height:64.2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" fillcolor="#4472c4 [3204]" strokecolor="#1f3763 [1604]" strokeweight="1pt">
                <v:stroke joinstyle="miter"/>
                <v:textbox>
                  <w:txbxContent>
                    <w:p w14:paraId="6A0691FB" w14:textId="0B221289" w:rsidR="0055502D" w:rsidRPr="0055502D" w:rsidRDefault="0055502D" w:rsidP="0055502D">
                      <w:pPr>
                        <w:ind w:left="0"/>
                        <w:jc w:val="center"/>
                        <w:rPr>
                          <w:lang w:val="en-US"/>
                        </w:rPr>
                      </w:pPr>
                      <w:r>
                        <w:rPr>
                          <w:lang w:val="en-US"/>
                        </w:rPr>
                        <w:t>Social use of fitness app</w:t>
                      </w:r>
                    </w:p>
                  </w:txbxContent>
                </v:textbox>
                <w10:wrap anchorx="margin"/>
              </v:oval>
            </w:pict>
          </mc:Fallback>
        </mc:AlternateContent>
      </w:r>
      <w:r>
        <w:rPr>
          <w:noProof/>
          <w:sz w:val="24"/>
          <w:szCs w:val="24"/>
        </w:rPr>
        <mc:AlternateContent>
          <mc:Choice Requires="wps">
            <w:drawing>
              <wp:anchor distT="0" distB="0" distL="114300" distR="114300" simplePos="0" relativeHeight="251658241" behindDoc="0" locked="0" layoutInCell="1" allowOverlap="1" wp14:anchorId="5E605002" wp14:editId="247A4EEA">
                <wp:simplePos x="0" y="0"/>
                <wp:positionH relativeFrom="page">
                  <wp:align>right</wp:align>
                </wp:positionH>
                <wp:positionV relativeFrom="paragraph">
                  <wp:posOffset>152400</wp:posOffset>
                </wp:positionV>
                <wp:extent cx="1464129" cy="859972"/>
                <wp:effectExtent l="0" t="0" r="22225" b="16510"/>
                <wp:wrapNone/>
                <wp:docPr id="10" name="Oval 10"/>
                <wp:cNvGraphicFramePr/>
                <a:graphic xmlns:a="http://schemas.openxmlformats.org/drawingml/2006/main">
                  <a:graphicData uri="http://schemas.microsoft.com/office/word/2010/wordprocessingShape">
                    <wps:wsp>
                      <wps:cNvSpPr/>
                      <wps:spPr>
                        <a:xfrm>
                          <a:off x="0" y="0"/>
                          <a:ext cx="1464129" cy="8599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573E8" w14:textId="275D831F" w:rsidR="0055502D" w:rsidRPr="0055502D" w:rsidRDefault="0055502D" w:rsidP="0055502D">
                            <w:pPr>
                              <w:ind w:left="0"/>
                              <w:jc w:val="center"/>
                              <w:rPr>
                                <w:lang w:val="en-US"/>
                              </w:rPr>
                            </w:pPr>
                            <w:r>
                              <w:rPr>
                                <w:lang w:val="en-US"/>
                              </w:rPr>
                              <w:t>Physical activity knowledge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05002" id="Oval 10" o:spid="_x0000_s1029" style="position:absolute;left:0;text-align:left;margin-left:64.1pt;margin-top:12pt;width:115.3pt;height:67.7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" fillcolor="#4472c4 [3204]" strokecolor="#1f3763 [1604]" strokeweight="1pt">
                <v:stroke joinstyle="miter"/>
                <v:textbox>
                  <w:txbxContent>
                    <w:p w14:paraId="6AE573E8" w14:textId="275D831F" w:rsidR="0055502D" w:rsidRPr="0055502D" w:rsidRDefault="0055502D" w:rsidP="0055502D">
                      <w:pPr>
                        <w:ind w:left="0"/>
                        <w:jc w:val="center"/>
                        <w:rPr>
                          <w:lang w:val="en-US"/>
                        </w:rPr>
                      </w:pPr>
                      <w:r>
                        <w:rPr>
                          <w:lang w:val="en-US"/>
                        </w:rPr>
                        <w:t>Physical activity knowledge</w:t>
                      </w:r>
                    </w:p>
                  </w:txbxContent>
                </v:textbox>
                <w10:wrap anchorx="page"/>
              </v:oval>
            </w:pict>
          </mc:Fallback>
        </mc:AlternateContent>
      </w:r>
    </w:p>
    <w:p w14:paraId="7C6EC1C9" w14:textId="304E62D2" w:rsidR="008513A5" w:rsidRPr="0030127B" w:rsidRDefault="0030127B" w:rsidP="008513A5">
      <w:pPr>
        <w:ind w:left="0" w:firstLine="0"/>
        <w:rPr>
          <w:sz w:val="24"/>
          <w:szCs w:val="24"/>
        </w:rPr>
      </w:pPr>
      <w:r>
        <w:rPr>
          <w:b/>
          <w:bCs/>
          <w:sz w:val="24"/>
          <w:szCs w:val="24"/>
        </w:rPr>
        <w:lastRenderedPageBreak/>
        <w:t>5.</w:t>
      </w:r>
      <w:r w:rsidR="008513A5" w:rsidRPr="00F37F07">
        <w:rPr>
          <w:b/>
          <w:bCs/>
          <w:sz w:val="24"/>
          <w:szCs w:val="24"/>
        </w:rPr>
        <w:t>IMPLEMENTATION RESULTS</w:t>
      </w:r>
    </w:p>
    <w:p w14:paraId="157E120D" w14:textId="1B9D4BB9" w:rsidR="009369E7" w:rsidRPr="00443FE2" w:rsidRDefault="009369E7" w:rsidP="009369E7">
      <w:pPr>
        <w:rPr>
          <w:sz w:val="24"/>
          <w:szCs w:val="24"/>
        </w:rPr>
      </w:pPr>
      <w:r w:rsidRPr="00443FE2">
        <w:rPr>
          <w:sz w:val="24"/>
          <w:szCs w:val="24"/>
        </w:rPr>
        <w:t>- Implement user authentication functionality to allow users to create accounts, log in, and securely access their profiles.</w:t>
      </w:r>
    </w:p>
    <w:p w14:paraId="2087367F" w14:textId="77777777" w:rsidR="009369E7" w:rsidRPr="00443FE2" w:rsidRDefault="009369E7" w:rsidP="009369E7">
      <w:pPr>
        <w:rPr>
          <w:sz w:val="24"/>
          <w:szCs w:val="24"/>
        </w:rPr>
      </w:pPr>
    </w:p>
    <w:p w14:paraId="7E425B55" w14:textId="6464D4CF" w:rsidR="009369E7" w:rsidRPr="00443FE2" w:rsidRDefault="009369E7" w:rsidP="009369E7">
      <w:pPr>
        <w:rPr>
          <w:b/>
          <w:bCs/>
          <w:sz w:val="24"/>
          <w:szCs w:val="24"/>
        </w:rPr>
      </w:pPr>
      <w:r w:rsidRPr="00443FE2">
        <w:rPr>
          <w:sz w:val="24"/>
          <w:szCs w:val="24"/>
        </w:rPr>
        <w:t xml:space="preserve"> </w:t>
      </w:r>
      <w:r w:rsidRPr="00443FE2">
        <w:rPr>
          <w:b/>
          <w:bCs/>
          <w:sz w:val="24"/>
          <w:szCs w:val="24"/>
        </w:rPr>
        <w:t>User Profile:</w:t>
      </w:r>
    </w:p>
    <w:p w14:paraId="52B6CABB" w14:textId="77777777" w:rsidR="009369E7" w:rsidRPr="00443FE2" w:rsidRDefault="009369E7" w:rsidP="009369E7">
      <w:pPr>
        <w:rPr>
          <w:sz w:val="24"/>
          <w:szCs w:val="24"/>
        </w:rPr>
      </w:pPr>
      <w:r w:rsidRPr="00443FE2">
        <w:rPr>
          <w:sz w:val="24"/>
          <w:szCs w:val="24"/>
        </w:rPr>
        <w:t xml:space="preserve">   - Develop user profile functionality where users can input their personal information, fitness goals, and preferences.</w:t>
      </w:r>
    </w:p>
    <w:p w14:paraId="498C55B4" w14:textId="77777777" w:rsidR="009369E7" w:rsidRPr="00443FE2" w:rsidRDefault="009369E7" w:rsidP="009369E7">
      <w:pPr>
        <w:rPr>
          <w:sz w:val="24"/>
          <w:szCs w:val="24"/>
        </w:rPr>
      </w:pPr>
    </w:p>
    <w:p w14:paraId="27C0B834" w14:textId="5BBC18DE" w:rsidR="009369E7" w:rsidRPr="00443FE2" w:rsidRDefault="009369E7" w:rsidP="009369E7">
      <w:pPr>
        <w:rPr>
          <w:b/>
          <w:bCs/>
          <w:sz w:val="24"/>
          <w:szCs w:val="24"/>
        </w:rPr>
      </w:pPr>
      <w:r w:rsidRPr="00443FE2">
        <w:rPr>
          <w:b/>
          <w:bCs/>
          <w:sz w:val="24"/>
          <w:szCs w:val="24"/>
        </w:rPr>
        <w:t>Workout Selection:</w:t>
      </w:r>
    </w:p>
    <w:p w14:paraId="4625B3B0" w14:textId="193046E2" w:rsidR="00926D2A" w:rsidRPr="001B5B0C" w:rsidRDefault="009369E7" w:rsidP="001B5B0C">
      <w:pPr>
        <w:rPr>
          <w:sz w:val="24"/>
          <w:szCs w:val="24"/>
        </w:rPr>
      </w:pPr>
      <w:r w:rsidRPr="00443FE2">
        <w:rPr>
          <w:sz w:val="24"/>
          <w:szCs w:val="24"/>
        </w:rPr>
        <w:t xml:space="preserve">   - Create a variety of workout options for users to choose from, including cardio, strength training, yoga, and HIIT workouts.</w:t>
      </w:r>
    </w:p>
    <w:p w14:paraId="3FAC8EF5" w14:textId="77777777" w:rsidR="00926D2A" w:rsidRDefault="00926D2A" w:rsidP="009369E7"/>
    <w:p w14:paraId="292C7380" w14:textId="2F6B3A69" w:rsidR="009369E7" w:rsidRPr="00926D2A" w:rsidRDefault="009369E7" w:rsidP="009369E7">
      <w:pPr>
        <w:rPr>
          <w:b/>
          <w:bCs/>
          <w:sz w:val="24"/>
          <w:szCs w:val="24"/>
        </w:rPr>
      </w:pPr>
      <w:r w:rsidRPr="00926D2A">
        <w:rPr>
          <w:b/>
          <w:bCs/>
          <w:sz w:val="24"/>
          <w:szCs w:val="24"/>
        </w:rPr>
        <w:t>Workout Tracking:</w:t>
      </w:r>
    </w:p>
    <w:p w14:paraId="2957C66D" w14:textId="77777777" w:rsidR="009369E7" w:rsidRPr="00005227" w:rsidRDefault="009369E7" w:rsidP="009369E7">
      <w:pPr>
        <w:rPr>
          <w:sz w:val="24"/>
          <w:szCs w:val="24"/>
        </w:rPr>
      </w:pPr>
      <w:r>
        <w:t xml:space="preserve">   - </w:t>
      </w:r>
      <w:r w:rsidRPr="00005227">
        <w:rPr>
          <w:sz w:val="24"/>
          <w:szCs w:val="24"/>
        </w:rPr>
        <w:t>Implement workout tracking features to record users' progress, including duration, intensity, calories burned, and distance covered.</w:t>
      </w:r>
    </w:p>
    <w:p w14:paraId="2763FDAB" w14:textId="44CEB256" w:rsidR="009369E7" w:rsidRPr="00005227" w:rsidRDefault="009369E7" w:rsidP="009369E7">
      <w:pPr>
        <w:rPr>
          <w:sz w:val="24"/>
          <w:szCs w:val="24"/>
        </w:rPr>
      </w:pPr>
    </w:p>
    <w:p w14:paraId="42075A32" w14:textId="676494D6" w:rsidR="009369E7" w:rsidRPr="00FC1903" w:rsidRDefault="009369E7" w:rsidP="009369E7">
      <w:pPr>
        <w:rPr>
          <w:b/>
          <w:bCs/>
          <w:sz w:val="24"/>
          <w:szCs w:val="24"/>
        </w:rPr>
      </w:pPr>
      <w:r w:rsidRPr="00FC1903">
        <w:rPr>
          <w:b/>
          <w:bCs/>
          <w:sz w:val="24"/>
          <w:szCs w:val="24"/>
        </w:rPr>
        <w:t>Gamification Elements:</w:t>
      </w:r>
    </w:p>
    <w:p w14:paraId="2F1BF82C" w14:textId="77777777" w:rsidR="009369E7" w:rsidRPr="00005227" w:rsidRDefault="009369E7" w:rsidP="009369E7">
      <w:pPr>
        <w:rPr>
          <w:sz w:val="24"/>
          <w:szCs w:val="24"/>
        </w:rPr>
      </w:pPr>
      <w:r w:rsidRPr="00005227">
        <w:rPr>
          <w:sz w:val="24"/>
          <w:szCs w:val="24"/>
        </w:rPr>
        <w:t xml:space="preserve">   - Integrate gamification elements such as points, badges, challenges, and </w:t>
      </w:r>
      <w:proofErr w:type="spellStart"/>
      <w:r w:rsidRPr="00005227">
        <w:rPr>
          <w:sz w:val="24"/>
          <w:szCs w:val="24"/>
        </w:rPr>
        <w:t>leaderboards</w:t>
      </w:r>
      <w:proofErr w:type="spellEnd"/>
      <w:r w:rsidRPr="00005227">
        <w:rPr>
          <w:sz w:val="24"/>
          <w:szCs w:val="24"/>
        </w:rPr>
        <w:t xml:space="preserve"> to motivate users and make workouts more engaging.</w:t>
      </w:r>
    </w:p>
    <w:p w14:paraId="0D56A6D9" w14:textId="4F5ABFC6" w:rsidR="009369E7" w:rsidRPr="00005227" w:rsidRDefault="009369E7" w:rsidP="00B82034">
      <w:pPr>
        <w:ind w:left="0" w:firstLine="0"/>
        <w:rPr>
          <w:sz w:val="24"/>
          <w:szCs w:val="24"/>
        </w:rPr>
      </w:pPr>
    </w:p>
    <w:p w14:paraId="504B7FF0" w14:textId="49194324" w:rsidR="009369E7" w:rsidRPr="00FC1903" w:rsidRDefault="009369E7" w:rsidP="009369E7">
      <w:pPr>
        <w:rPr>
          <w:b/>
          <w:bCs/>
          <w:sz w:val="24"/>
          <w:szCs w:val="24"/>
        </w:rPr>
      </w:pPr>
      <w:r w:rsidRPr="00FC1903">
        <w:rPr>
          <w:b/>
          <w:bCs/>
          <w:sz w:val="24"/>
          <w:szCs w:val="24"/>
        </w:rPr>
        <w:t>Personalized Recommendations:</w:t>
      </w:r>
    </w:p>
    <w:p w14:paraId="20E0286D" w14:textId="60C1E409" w:rsidR="009369E7" w:rsidRPr="00005227" w:rsidRDefault="009369E7" w:rsidP="00B82034">
      <w:pPr>
        <w:rPr>
          <w:sz w:val="24"/>
          <w:szCs w:val="24"/>
        </w:rPr>
      </w:pPr>
      <w:r w:rsidRPr="00005227">
        <w:rPr>
          <w:sz w:val="24"/>
          <w:szCs w:val="24"/>
        </w:rPr>
        <w:t xml:space="preserve">   - Utilize machine learning algorithms to provide personalized workout recommendations based on users' fitness levels, goals, and preference  </w:t>
      </w:r>
    </w:p>
    <w:p w14:paraId="527B974B" w14:textId="77777777" w:rsidR="009369E7" w:rsidRPr="00005227" w:rsidRDefault="009369E7" w:rsidP="009369E7">
      <w:pPr>
        <w:rPr>
          <w:sz w:val="24"/>
          <w:szCs w:val="24"/>
        </w:rPr>
      </w:pPr>
    </w:p>
    <w:p w14:paraId="6A67ECD6" w14:textId="23DCFAFD" w:rsidR="009369E7" w:rsidRPr="00370BD4" w:rsidRDefault="009369E7" w:rsidP="009369E7">
      <w:pPr>
        <w:rPr>
          <w:b/>
          <w:bCs/>
          <w:sz w:val="24"/>
          <w:szCs w:val="24"/>
        </w:rPr>
      </w:pPr>
      <w:r w:rsidRPr="00370BD4">
        <w:rPr>
          <w:b/>
          <w:bCs/>
          <w:sz w:val="24"/>
          <w:szCs w:val="24"/>
        </w:rPr>
        <w:t>Health Data Integration:</w:t>
      </w:r>
    </w:p>
    <w:p w14:paraId="37EBBE6A" w14:textId="2B1D4CB9" w:rsidR="009369E7" w:rsidRPr="00005227" w:rsidRDefault="009369E7" w:rsidP="0099369C">
      <w:pPr>
        <w:rPr>
          <w:sz w:val="24"/>
          <w:szCs w:val="24"/>
        </w:rPr>
      </w:pPr>
      <w:r w:rsidRPr="00005227">
        <w:rPr>
          <w:sz w:val="24"/>
          <w:szCs w:val="24"/>
        </w:rPr>
        <w:t xml:space="preserve">    - Integrate with health databases or wearable devices to sync users' health data, such as heart rate, steps taken, and sleep patterns, for a more comprehensive view of their overall health and fitness.</w:t>
      </w:r>
    </w:p>
    <w:p w14:paraId="69F4B023" w14:textId="427E4261" w:rsidR="009369E7" w:rsidRPr="00443FE2" w:rsidRDefault="009369E7" w:rsidP="009369E7">
      <w:pPr>
        <w:rPr>
          <w:b/>
          <w:bCs/>
          <w:sz w:val="24"/>
          <w:szCs w:val="24"/>
        </w:rPr>
      </w:pPr>
      <w:r w:rsidRPr="00443FE2">
        <w:rPr>
          <w:b/>
          <w:bCs/>
          <w:sz w:val="24"/>
          <w:szCs w:val="24"/>
        </w:rPr>
        <w:t>Continuous Improvement:</w:t>
      </w:r>
    </w:p>
    <w:p w14:paraId="7015B91C" w14:textId="178248BB" w:rsidR="009369E7" w:rsidRDefault="009369E7" w:rsidP="00B87E6B">
      <w:pPr>
        <w:rPr>
          <w:sz w:val="24"/>
          <w:szCs w:val="24"/>
        </w:rPr>
      </w:pPr>
      <w:r w:rsidRPr="00005227">
        <w:rPr>
          <w:sz w:val="24"/>
          <w:szCs w:val="24"/>
        </w:rPr>
        <w:t xml:space="preserve">    - Regularly update the app based on user feedback, performance analytics, and emerging trends in health and fitness technology to provide the best possible user </w:t>
      </w:r>
      <w:proofErr w:type="spellStart"/>
      <w:r w:rsidRPr="00005227">
        <w:rPr>
          <w:sz w:val="24"/>
          <w:szCs w:val="24"/>
        </w:rPr>
        <w:t>experience.By</w:t>
      </w:r>
      <w:proofErr w:type="spellEnd"/>
      <w:r w:rsidRPr="00005227">
        <w:rPr>
          <w:sz w:val="24"/>
          <w:szCs w:val="24"/>
        </w:rPr>
        <w:t xml:space="preserve"> implementing these features and continuously iterating based on user feedback and technological advancements, you can create a compelling health and fitness game app that effectively promotes physical activity and supports users in achieving their fitness goals.</w:t>
      </w:r>
    </w:p>
    <w:p w14:paraId="3C10A2BA" w14:textId="349E1A81" w:rsidR="00533382" w:rsidRPr="00005227" w:rsidRDefault="00533382" w:rsidP="009369E7">
      <w:pPr>
        <w:rPr>
          <w:sz w:val="24"/>
          <w:szCs w:val="24"/>
        </w:rPr>
      </w:pPr>
    </w:p>
    <w:p w14:paraId="7EE8CCC6" w14:textId="79B8ADF2" w:rsidR="009369E7" w:rsidRPr="00533382" w:rsidRDefault="00533382" w:rsidP="009369E7">
      <w:pPr>
        <w:rPr>
          <w:b/>
          <w:bCs/>
          <w:sz w:val="24"/>
          <w:szCs w:val="24"/>
        </w:rPr>
      </w:pPr>
      <w:r w:rsidRPr="00533382">
        <w:rPr>
          <w:b/>
          <w:bCs/>
          <w:sz w:val="24"/>
          <w:szCs w:val="24"/>
        </w:rPr>
        <w:t>REFERENCE:</w:t>
      </w:r>
    </w:p>
    <w:p w14:paraId="27319EC4" w14:textId="77777777" w:rsidR="00112512" w:rsidRPr="00112512" w:rsidRDefault="004426D2" w:rsidP="00112512">
      <w:pPr>
        <w:spacing w:after="0" w:line="450" w:lineRule="atLeast"/>
        <w:ind w:left="0" w:right="0" w:firstLine="0"/>
        <w:jc w:val="left"/>
        <w:rPr>
          <w:color w:val="auto"/>
          <w:sz w:val="24"/>
          <w:szCs w:val="24"/>
        </w:rPr>
      </w:pPr>
      <w:hyperlink r:id="rId14" w:tgtFrame="_self" w:history="1">
        <w:r w:rsidR="00112512" w:rsidRPr="00112512">
          <w:rPr>
            <w:color w:val="006699"/>
            <w:sz w:val="24"/>
            <w:szCs w:val="24"/>
            <w:u w:val="single"/>
          </w:rPr>
          <w:t xml:space="preserve">Feng-Ru </w:t>
        </w:r>
        <w:proofErr w:type="spellStart"/>
        <w:r w:rsidR="00112512" w:rsidRPr="00112512">
          <w:rPr>
            <w:color w:val="006699"/>
            <w:sz w:val="24"/>
            <w:szCs w:val="24"/>
            <w:u w:val="single"/>
          </w:rPr>
          <w:t>Sheu</w:t>
        </w:r>
      </w:hyperlink>
      <w:r w:rsidR="00112512" w:rsidRPr="00112512">
        <w:rPr>
          <w:color w:val="auto"/>
          <w:sz w:val="24"/>
          <w:szCs w:val="24"/>
        </w:rPr>
        <w:t>;</w:t>
      </w:r>
      <w:hyperlink r:id="rId15" w:tgtFrame="_self" w:history="1">
        <w:r w:rsidR="00112512" w:rsidRPr="00112512">
          <w:rPr>
            <w:color w:val="006699"/>
            <w:sz w:val="24"/>
            <w:szCs w:val="24"/>
            <w:u w:val="single"/>
          </w:rPr>
          <w:t>Yun-Lin</w:t>
        </w:r>
        <w:proofErr w:type="spellEnd"/>
        <w:r w:rsidR="00112512" w:rsidRPr="00112512">
          <w:rPr>
            <w:color w:val="006699"/>
            <w:sz w:val="24"/>
            <w:szCs w:val="24"/>
            <w:u w:val="single"/>
          </w:rPr>
          <w:t xml:space="preserve"> </w:t>
        </w:r>
        <w:proofErr w:type="spellStart"/>
        <w:r w:rsidR="00112512" w:rsidRPr="00112512">
          <w:rPr>
            <w:color w:val="006699"/>
            <w:sz w:val="24"/>
            <w:szCs w:val="24"/>
            <w:u w:val="single"/>
          </w:rPr>
          <w:t>Lee</w:t>
        </w:r>
      </w:hyperlink>
      <w:r w:rsidR="00112512" w:rsidRPr="00112512">
        <w:rPr>
          <w:color w:val="auto"/>
          <w:sz w:val="24"/>
          <w:szCs w:val="24"/>
        </w:rPr>
        <w:t>;</w:t>
      </w:r>
      <w:hyperlink r:id="rId16" w:tgtFrame="_self" w:history="1">
        <w:r w:rsidR="00112512" w:rsidRPr="00112512">
          <w:rPr>
            <w:color w:val="006699"/>
            <w:sz w:val="24"/>
            <w:szCs w:val="24"/>
            <w:u w:val="single"/>
          </w:rPr>
          <w:t>Hsiu-Tao</w:t>
        </w:r>
        <w:proofErr w:type="spellEnd"/>
        <w:r w:rsidR="00112512" w:rsidRPr="00112512">
          <w:rPr>
            <w:color w:val="006699"/>
            <w:sz w:val="24"/>
            <w:szCs w:val="24"/>
            <w:u w:val="single"/>
          </w:rPr>
          <w:t xml:space="preserve"> </w:t>
        </w:r>
        <w:proofErr w:type="spellStart"/>
        <w:r w:rsidR="00112512" w:rsidRPr="00112512">
          <w:rPr>
            <w:color w:val="006699"/>
            <w:sz w:val="24"/>
            <w:szCs w:val="24"/>
            <w:u w:val="single"/>
          </w:rPr>
          <w:t>Hsu</w:t>
        </w:r>
      </w:hyperlink>
      <w:r w:rsidR="00112512" w:rsidRPr="00112512">
        <w:rPr>
          <w:color w:val="auto"/>
          <w:sz w:val="24"/>
          <w:szCs w:val="24"/>
        </w:rPr>
        <w:t>;</w:t>
      </w:r>
      <w:hyperlink r:id="rId17" w:tgtFrame="_self" w:history="1">
        <w:r w:rsidR="00112512" w:rsidRPr="00112512">
          <w:rPr>
            <w:color w:val="006699"/>
            <w:sz w:val="24"/>
            <w:szCs w:val="24"/>
            <w:u w:val="single"/>
          </w:rPr>
          <w:t>Nian-Shing</w:t>
        </w:r>
        <w:proofErr w:type="spellEnd"/>
        <w:r w:rsidR="00112512" w:rsidRPr="00112512">
          <w:rPr>
            <w:color w:val="006699"/>
            <w:sz w:val="24"/>
            <w:szCs w:val="24"/>
            <w:u w:val="single"/>
          </w:rPr>
          <w:t xml:space="preserve"> Chen</w:t>
        </w:r>
      </w:hyperlink>
    </w:p>
    <w:p w14:paraId="35A49CCC" w14:textId="77777777" w:rsidR="00112512" w:rsidRPr="00112512" w:rsidRDefault="004426D2" w:rsidP="00112512">
      <w:pPr>
        <w:shd w:val="clear" w:color="auto" w:fill="FFFFFF"/>
        <w:spacing w:after="0" w:line="450" w:lineRule="atLeast"/>
        <w:ind w:left="0" w:right="0" w:firstLine="0"/>
        <w:jc w:val="left"/>
        <w:rPr>
          <w:color w:val="333333"/>
          <w:sz w:val="24"/>
          <w:szCs w:val="24"/>
        </w:rPr>
      </w:pPr>
      <w:hyperlink r:id="rId18" w:history="1">
        <w:r w:rsidR="00112512" w:rsidRPr="00112512">
          <w:rPr>
            <w:color w:val="006699"/>
            <w:sz w:val="24"/>
            <w:szCs w:val="24"/>
            <w:u w:val="single"/>
          </w:rPr>
          <w:t>2015 IEEE 15th International Conference on Advanced Learning Technologies</w:t>
        </w:r>
      </w:hyperlink>
    </w:p>
    <w:p w14:paraId="071FFE8D" w14:textId="77777777" w:rsidR="00112512" w:rsidRPr="00112512" w:rsidRDefault="00112512" w:rsidP="00112512">
      <w:pPr>
        <w:shd w:val="clear" w:color="auto" w:fill="FFFFFF"/>
        <w:spacing w:after="0" w:line="450" w:lineRule="atLeast"/>
        <w:ind w:left="0" w:right="0" w:firstLine="0"/>
        <w:jc w:val="left"/>
        <w:rPr>
          <w:color w:val="333333"/>
          <w:sz w:val="24"/>
          <w:szCs w:val="24"/>
        </w:rPr>
      </w:pPr>
      <w:r w:rsidRPr="00112512">
        <w:rPr>
          <w:color w:val="333333"/>
          <w:sz w:val="24"/>
          <w:szCs w:val="24"/>
        </w:rPr>
        <w:t>Year: 2015 | Conference Paper | Publisher: IEEE</w:t>
      </w:r>
    </w:p>
    <w:p w14:paraId="221EB93C" w14:textId="77777777" w:rsidR="00112512" w:rsidRPr="00112512" w:rsidRDefault="004426D2" w:rsidP="00112512">
      <w:pPr>
        <w:pStyle w:val="Heading3"/>
        <w:shd w:val="clear" w:color="auto" w:fill="FFFFFF"/>
        <w:spacing w:before="0" w:after="24" w:line="450" w:lineRule="atLeast"/>
        <w:rPr>
          <w:rFonts w:ascii="Times New Roman" w:hAnsi="Times New Roman" w:cs="Times New Roman"/>
          <w:color w:val="333333"/>
        </w:rPr>
      </w:pPr>
      <w:hyperlink r:id="rId19" w:history="1">
        <w:r w:rsidR="00112512" w:rsidRPr="00112512">
          <w:rPr>
            <w:rStyle w:val="Hyperlink"/>
            <w:rFonts w:ascii="Times New Roman" w:hAnsi="Times New Roman" w:cs="Times New Roman"/>
            <w:color w:val="006699"/>
          </w:rPr>
          <w:t>Improving adolescent </w:t>
        </w:r>
        <w:r w:rsidR="00112512" w:rsidRPr="00112512">
          <w:rPr>
            <w:rStyle w:val="highlight"/>
            <w:rFonts w:ascii="Times New Roman" w:hAnsi="Times New Roman" w:cs="Times New Roman"/>
            <w:color w:val="006699"/>
            <w:shd w:val="clear" w:color="auto" w:fill="FEFFAC"/>
          </w:rPr>
          <w:t>fitness</w:t>
        </w:r>
        <w:r w:rsidR="00112512" w:rsidRPr="00112512">
          <w:rPr>
            <w:rStyle w:val="Hyperlink"/>
            <w:rFonts w:ascii="Times New Roman" w:hAnsi="Times New Roman" w:cs="Times New Roman"/>
            <w:color w:val="006699"/>
          </w:rPr>
          <w:t> attitudes with a mobile </w:t>
        </w:r>
        <w:r w:rsidR="00112512" w:rsidRPr="00112512">
          <w:rPr>
            <w:rStyle w:val="highlight"/>
            <w:rFonts w:ascii="Times New Roman" w:hAnsi="Times New Roman" w:cs="Times New Roman"/>
            <w:color w:val="006699"/>
            <w:shd w:val="clear" w:color="auto" w:fill="FEFFAC"/>
          </w:rPr>
          <w:t>fitness</w:t>
        </w:r>
        <w:r w:rsidR="00112512" w:rsidRPr="00112512">
          <w:rPr>
            <w:rStyle w:val="Hyperlink"/>
            <w:rFonts w:ascii="Times New Roman" w:hAnsi="Times New Roman" w:cs="Times New Roman"/>
            <w:color w:val="006699"/>
          </w:rPr>
          <w:t> </w:t>
        </w:r>
        <w:r w:rsidR="00112512" w:rsidRPr="00112512">
          <w:rPr>
            <w:rStyle w:val="highlight"/>
            <w:rFonts w:ascii="Times New Roman" w:hAnsi="Times New Roman" w:cs="Times New Roman"/>
            <w:color w:val="006699"/>
            <w:shd w:val="clear" w:color="auto" w:fill="FEFFAC"/>
          </w:rPr>
          <w:t>game</w:t>
        </w:r>
        <w:r w:rsidR="00112512" w:rsidRPr="00112512">
          <w:rPr>
            <w:rStyle w:val="Hyperlink"/>
            <w:rFonts w:ascii="Times New Roman" w:hAnsi="Times New Roman" w:cs="Times New Roman"/>
            <w:color w:val="006699"/>
          </w:rPr>
          <w:t> to combat obesity in youth</w:t>
        </w:r>
      </w:hyperlink>
    </w:p>
    <w:p w14:paraId="0FB4E959" w14:textId="77777777" w:rsidR="00112512" w:rsidRPr="00112512" w:rsidRDefault="004426D2" w:rsidP="00112512">
      <w:pPr>
        <w:pStyle w:val="author"/>
        <w:spacing w:before="0" w:beforeAutospacing="0" w:after="0" w:afterAutospacing="0" w:line="450" w:lineRule="atLeast"/>
      </w:pPr>
      <w:hyperlink r:id="rId20" w:tgtFrame="_self" w:history="1">
        <w:r w:rsidR="00112512" w:rsidRPr="00112512">
          <w:rPr>
            <w:rStyle w:val="Hyperlink"/>
            <w:color w:val="006699"/>
          </w:rPr>
          <w:t xml:space="preserve">Fletcher </w:t>
        </w:r>
        <w:proofErr w:type="spellStart"/>
        <w:r w:rsidR="00112512" w:rsidRPr="00112512">
          <w:rPr>
            <w:rStyle w:val="Hyperlink"/>
            <w:color w:val="006699"/>
          </w:rPr>
          <w:t>Lu</w:t>
        </w:r>
      </w:hyperlink>
      <w:r w:rsidR="00112512" w:rsidRPr="00112512">
        <w:rPr>
          <w:rStyle w:val="separator"/>
        </w:rPr>
        <w:t>;</w:t>
      </w:r>
      <w:hyperlink r:id="rId21" w:tgtFrame="_self" w:history="1">
        <w:r w:rsidR="00112512" w:rsidRPr="00112512">
          <w:rPr>
            <w:rStyle w:val="Hyperlink"/>
            <w:color w:val="006699"/>
          </w:rPr>
          <w:t>Kei</w:t>
        </w:r>
        <w:proofErr w:type="spellEnd"/>
        <w:r w:rsidR="00112512" w:rsidRPr="00112512">
          <w:rPr>
            <w:rStyle w:val="Hyperlink"/>
            <w:color w:val="006699"/>
          </w:rPr>
          <w:t xml:space="preserve"> Turner</w:t>
        </w:r>
      </w:hyperlink>
    </w:p>
    <w:p w14:paraId="2A68B7CD" w14:textId="77777777" w:rsidR="00112512" w:rsidRPr="00112512" w:rsidRDefault="004426D2" w:rsidP="00112512">
      <w:pPr>
        <w:shd w:val="clear" w:color="auto" w:fill="FFFFFF"/>
        <w:spacing w:line="450" w:lineRule="atLeast"/>
        <w:rPr>
          <w:color w:val="333333"/>
          <w:sz w:val="24"/>
          <w:szCs w:val="24"/>
        </w:rPr>
      </w:pPr>
      <w:hyperlink r:id="rId22" w:history="1">
        <w:r w:rsidR="00112512" w:rsidRPr="00112512">
          <w:rPr>
            <w:rStyle w:val="Hyperlink"/>
            <w:color w:val="006699"/>
            <w:sz w:val="24"/>
            <w:szCs w:val="24"/>
          </w:rPr>
          <w:t>2013 IEEE International </w:t>
        </w:r>
        <w:r w:rsidR="00112512" w:rsidRPr="00112512">
          <w:rPr>
            <w:rStyle w:val="highlight"/>
            <w:color w:val="006699"/>
            <w:sz w:val="24"/>
            <w:szCs w:val="24"/>
            <w:shd w:val="clear" w:color="auto" w:fill="FEFFAC"/>
          </w:rPr>
          <w:t>Games</w:t>
        </w:r>
        <w:r w:rsidR="00112512" w:rsidRPr="00112512">
          <w:rPr>
            <w:rStyle w:val="Hyperlink"/>
            <w:color w:val="006699"/>
            <w:sz w:val="24"/>
            <w:szCs w:val="24"/>
          </w:rPr>
          <w:t> Innovation Conference (IGIC)</w:t>
        </w:r>
      </w:hyperlink>
    </w:p>
    <w:p w14:paraId="0E5FFD5B" w14:textId="77777777" w:rsidR="00112512" w:rsidRPr="00112512" w:rsidRDefault="00112512" w:rsidP="00112512">
      <w:pPr>
        <w:shd w:val="clear" w:color="auto" w:fill="FFFFFF"/>
        <w:spacing w:line="450" w:lineRule="atLeast"/>
        <w:rPr>
          <w:color w:val="333333"/>
          <w:sz w:val="24"/>
          <w:szCs w:val="24"/>
        </w:rPr>
      </w:pPr>
      <w:r w:rsidRPr="00112512">
        <w:rPr>
          <w:color w:val="333333"/>
          <w:sz w:val="24"/>
          <w:szCs w:val="24"/>
        </w:rPr>
        <w:t>Year: 2013 | Conference Paper | </w:t>
      </w:r>
      <w:r w:rsidRPr="00112512">
        <w:rPr>
          <w:rStyle w:val="Title1"/>
          <w:color w:val="333333"/>
          <w:sz w:val="24"/>
          <w:szCs w:val="24"/>
        </w:rPr>
        <w:t>Publisher: </w:t>
      </w:r>
      <w:r w:rsidRPr="00112512">
        <w:rPr>
          <w:rStyle w:val="text-base-md-lh"/>
          <w:color w:val="333333"/>
          <w:sz w:val="24"/>
          <w:szCs w:val="24"/>
        </w:rPr>
        <w:t>IEEE</w:t>
      </w:r>
    </w:p>
    <w:p w14:paraId="0D595B26" w14:textId="77777777" w:rsidR="00112512" w:rsidRPr="00A76C88" w:rsidRDefault="004426D2" w:rsidP="00112512">
      <w:pPr>
        <w:pStyle w:val="Heading3"/>
        <w:spacing w:before="0" w:after="24" w:line="450" w:lineRule="atLeast"/>
        <w:rPr>
          <w:rFonts w:ascii="Times New Roman" w:hAnsi="Times New Roman" w:cs="Times New Roman"/>
          <w:color w:val="auto"/>
        </w:rPr>
      </w:pPr>
      <w:hyperlink r:id="rId23" w:history="1">
        <w:r w:rsidR="00112512" w:rsidRPr="00A76C88">
          <w:rPr>
            <w:rStyle w:val="highlight"/>
            <w:rFonts w:ascii="Times New Roman" w:hAnsi="Times New Roman" w:cs="Times New Roman"/>
            <w:color w:val="006699"/>
            <w:shd w:val="clear" w:color="auto" w:fill="FEFFAC"/>
          </w:rPr>
          <w:t>Games</w:t>
        </w:r>
        <w:r w:rsidR="00112512" w:rsidRPr="00A76C88">
          <w:rPr>
            <w:rStyle w:val="Hyperlink"/>
            <w:rFonts w:ascii="Times New Roman" w:hAnsi="Times New Roman" w:cs="Times New Roman"/>
            <w:color w:val="006699"/>
          </w:rPr>
          <w:t> for Change—A Comparative Systematic Review of Persuasive Strategies in </w:t>
        </w:r>
        <w:r w:rsidR="00112512" w:rsidRPr="00A76C88">
          <w:rPr>
            <w:rStyle w:val="highlight"/>
            <w:rFonts w:ascii="Times New Roman" w:hAnsi="Times New Roman" w:cs="Times New Roman"/>
            <w:color w:val="006699"/>
            <w:shd w:val="clear" w:color="auto" w:fill="FEFFAC"/>
          </w:rPr>
          <w:t>Games</w:t>
        </w:r>
        <w:r w:rsidR="00112512" w:rsidRPr="00A76C88">
          <w:rPr>
            <w:rStyle w:val="Hyperlink"/>
            <w:rFonts w:ascii="Times New Roman" w:hAnsi="Times New Roman" w:cs="Times New Roman"/>
            <w:color w:val="006699"/>
          </w:rPr>
          <w:t xml:space="preserve"> for </w:t>
        </w:r>
        <w:proofErr w:type="spellStart"/>
        <w:r w:rsidR="00112512" w:rsidRPr="00A76C88">
          <w:rPr>
            <w:rStyle w:val="Hyperlink"/>
            <w:rFonts w:ascii="Times New Roman" w:hAnsi="Times New Roman" w:cs="Times New Roman"/>
            <w:color w:val="006699"/>
          </w:rPr>
          <w:t>Behavior</w:t>
        </w:r>
        <w:proofErr w:type="spellEnd"/>
        <w:r w:rsidR="00112512" w:rsidRPr="00A76C88">
          <w:rPr>
            <w:rStyle w:val="Hyperlink"/>
            <w:rFonts w:ascii="Times New Roman" w:hAnsi="Times New Roman" w:cs="Times New Roman"/>
            <w:color w:val="006699"/>
          </w:rPr>
          <w:t xml:space="preserve"> Change</w:t>
        </w:r>
      </w:hyperlink>
    </w:p>
    <w:p w14:paraId="380A7003" w14:textId="77777777" w:rsidR="00112512" w:rsidRPr="00A76C88" w:rsidRDefault="004426D2" w:rsidP="00112512">
      <w:pPr>
        <w:pStyle w:val="author"/>
        <w:spacing w:before="0" w:beforeAutospacing="0" w:after="0" w:afterAutospacing="0" w:line="450" w:lineRule="atLeast"/>
      </w:pPr>
      <w:hyperlink r:id="rId24" w:tgtFrame="_self" w:history="1">
        <w:r w:rsidR="00112512" w:rsidRPr="00A76C88">
          <w:rPr>
            <w:rStyle w:val="Hyperlink"/>
            <w:color w:val="006699"/>
          </w:rPr>
          <w:t xml:space="preserve">Chinenye </w:t>
        </w:r>
        <w:proofErr w:type="spellStart"/>
        <w:r w:rsidR="00112512" w:rsidRPr="00A76C88">
          <w:rPr>
            <w:rStyle w:val="Hyperlink"/>
            <w:color w:val="006699"/>
          </w:rPr>
          <w:t>Ndulue</w:t>
        </w:r>
      </w:hyperlink>
      <w:r w:rsidR="00112512" w:rsidRPr="00A76C88">
        <w:rPr>
          <w:rStyle w:val="separator"/>
        </w:rPr>
        <w:t>;</w:t>
      </w:r>
      <w:hyperlink r:id="rId25" w:tgtFrame="_self" w:history="1">
        <w:r w:rsidR="00112512" w:rsidRPr="00A76C88">
          <w:rPr>
            <w:rStyle w:val="Hyperlink"/>
            <w:color w:val="006699"/>
          </w:rPr>
          <w:t>Rita</w:t>
        </w:r>
        <w:proofErr w:type="spellEnd"/>
        <w:r w:rsidR="00112512" w:rsidRPr="00A76C88">
          <w:rPr>
            <w:rStyle w:val="Hyperlink"/>
            <w:color w:val="006699"/>
          </w:rPr>
          <w:t xml:space="preserve"> Orji</w:t>
        </w:r>
      </w:hyperlink>
    </w:p>
    <w:p w14:paraId="0377FE35" w14:textId="77777777" w:rsidR="00112512" w:rsidRPr="00A76C88" w:rsidRDefault="004426D2" w:rsidP="00112512">
      <w:pPr>
        <w:spacing w:line="450" w:lineRule="atLeast"/>
        <w:rPr>
          <w:sz w:val="24"/>
          <w:szCs w:val="24"/>
        </w:rPr>
      </w:pPr>
      <w:hyperlink r:id="rId26" w:history="1">
        <w:r w:rsidR="00112512" w:rsidRPr="00A76C88">
          <w:rPr>
            <w:rStyle w:val="Hyperlink"/>
            <w:color w:val="006699"/>
            <w:sz w:val="24"/>
            <w:szCs w:val="24"/>
            <w:shd w:val="clear" w:color="auto" w:fill="FFFFFF"/>
          </w:rPr>
          <w:t>IEEE Transactions on </w:t>
        </w:r>
        <w:r w:rsidR="00112512" w:rsidRPr="00A76C88">
          <w:rPr>
            <w:rStyle w:val="highlight"/>
            <w:color w:val="006699"/>
            <w:sz w:val="24"/>
            <w:szCs w:val="24"/>
            <w:shd w:val="clear" w:color="auto" w:fill="FEFFAC"/>
          </w:rPr>
          <w:t>Games</w:t>
        </w:r>
      </w:hyperlink>
    </w:p>
    <w:p w14:paraId="2D5FE5F0" w14:textId="77777777" w:rsidR="00112512" w:rsidRPr="00112512" w:rsidRDefault="00112512" w:rsidP="00112512">
      <w:pPr>
        <w:shd w:val="clear" w:color="auto" w:fill="FFFFFF"/>
        <w:spacing w:line="450" w:lineRule="atLeast"/>
        <w:rPr>
          <w:color w:val="333333"/>
          <w:sz w:val="24"/>
          <w:szCs w:val="24"/>
        </w:rPr>
      </w:pPr>
      <w:r w:rsidRPr="00112512">
        <w:rPr>
          <w:color w:val="333333"/>
          <w:sz w:val="24"/>
          <w:szCs w:val="24"/>
        </w:rPr>
        <w:t>Year: 2023 | Volume: 15, </w:t>
      </w:r>
      <w:hyperlink r:id="rId27" w:history="1">
        <w:r w:rsidRPr="00112512">
          <w:rPr>
            <w:rStyle w:val="Hyperlink"/>
            <w:color w:val="006699"/>
            <w:sz w:val="24"/>
            <w:szCs w:val="24"/>
          </w:rPr>
          <w:t>Issue: 2</w:t>
        </w:r>
      </w:hyperlink>
      <w:r w:rsidRPr="00112512">
        <w:rPr>
          <w:color w:val="333333"/>
          <w:sz w:val="24"/>
          <w:szCs w:val="24"/>
        </w:rPr>
        <w:t> | Journal Article | </w:t>
      </w:r>
      <w:r w:rsidRPr="00112512">
        <w:rPr>
          <w:rStyle w:val="Title1"/>
          <w:color w:val="333333"/>
          <w:sz w:val="24"/>
          <w:szCs w:val="24"/>
        </w:rPr>
        <w:t>Publisher: </w:t>
      </w:r>
      <w:r w:rsidRPr="00112512">
        <w:rPr>
          <w:rStyle w:val="text-base-md-lh"/>
          <w:color w:val="333333"/>
          <w:sz w:val="24"/>
          <w:szCs w:val="24"/>
        </w:rPr>
        <w:t>IEEE</w:t>
      </w:r>
    </w:p>
    <w:p w14:paraId="0A2BCAFE" w14:textId="77777777" w:rsidR="00EC0F3F" w:rsidRPr="00E54529" w:rsidRDefault="004426D2" w:rsidP="00EC0F3F">
      <w:pPr>
        <w:pStyle w:val="Heading3"/>
        <w:shd w:val="clear" w:color="auto" w:fill="FFFFFF"/>
        <w:spacing w:before="0" w:after="24" w:line="450" w:lineRule="atLeast"/>
        <w:rPr>
          <w:rFonts w:ascii="Times New Roman" w:hAnsi="Times New Roman" w:cs="Times New Roman"/>
          <w:color w:val="333333"/>
        </w:rPr>
      </w:pPr>
      <w:hyperlink r:id="rId28" w:history="1">
        <w:r w:rsidR="00EC0F3F" w:rsidRPr="00E54529">
          <w:rPr>
            <w:rStyle w:val="Hyperlink"/>
            <w:rFonts w:ascii="Times New Roman" w:hAnsi="Times New Roman" w:cs="Times New Roman"/>
            <w:color w:val="006699"/>
          </w:rPr>
          <w:t>Mobile </w:t>
        </w:r>
        <w:r w:rsidR="00EC0F3F" w:rsidRPr="00E54529">
          <w:rPr>
            <w:rStyle w:val="highlight"/>
            <w:rFonts w:ascii="Times New Roman" w:hAnsi="Times New Roman" w:cs="Times New Roman"/>
            <w:color w:val="006699"/>
            <w:shd w:val="clear" w:color="auto" w:fill="FEFFAC"/>
          </w:rPr>
          <w:t>gaming</w:t>
        </w:r>
        <w:r w:rsidR="00EC0F3F" w:rsidRPr="00E54529">
          <w:rPr>
            <w:rStyle w:val="Hyperlink"/>
            <w:rFonts w:ascii="Times New Roman" w:hAnsi="Times New Roman" w:cs="Times New Roman"/>
            <w:color w:val="006699"/>
          </w:rPr>
          <w:t> in gyms — Can </w:t>
        </w:r>
        <w:r w:rsidR="00EC0F3F" w:rsidRPr="00E54529">
          <w:rPr>
            <w:rStyle w:val="highlight"/>
            <w:rFonts w:ascii="Times New Roman" w:hAnsi="Times New Roman" w:cs="Times New Roman"/>
            <w:color w:val="006699"/>
            <w:shd w:val="clear" w:color="auto" w:fill="FEFFAC"/>
          </w:rPr>
          <w:t>fitness</w:t>
        </w:r>
        <w:r w:rsidR="00EC0F3F" w:rsidRPr="00E54529">
          <w:rPr>
            <w:rStyle w:val="Hyperlink"/>
            <w:rFonts w:ascii="Times New Roman" w:hAnsi="Times New Roman" w:cs="Times New Roman"/>
            <w:color w:val="006699"/>
          </w:rPr>
          <w:t> and </w:t>
        </w:r>
        <w:r w:rsidR="00EC0F3F" w:rsidRPr="00E54529">
          <w:rPr>
            <w:rStyle w:val="highlight"/>
            <w:rFonts w:ascii="Times New Roman" w:hAnsi="Times New Roman" w:cs="Times New Roman"/>
            <w:color w:val="006699"/>
            <w:shd w:val="clear" w:color="auto" w:fill="FEFFAC"/>
          </w:rPr>
          <w:t>games</w:t>
        </w:r>
        <w:r w:rsidR="00EC0F3F" w:rsidRPr="00E54529">
          <w:rPr>
            <w:rStyle w:val="Hyperlink"/>
            <w:rFonts w:ascii="Times New Roman" w:hAnsi="Times New Roman" w:cs="Times New Roman"/>
            <w:color w:val="006699"/>
          </w:rPr>
          <w:t> join together?</w:t>
        </w:r>
      </w:hyperlink>
    </w:p>
    <w:p w14:paraId="4D172C31" w14:textId="77777777" w:rsidR="00EC0F3F" w:rsidRPr="00E54529" w:rsidRDefault="004426D2" w:rsidP="00EC0F3F">
      <w:pPr>
        <w:pStyle w:val="author"/>
        <w:spacing w:before="0" w:beforeAutospacing="0" w:after="0" w:afterAutospacing="0" w:line="450" w:lineRule="atLeast"/>
      </w:pPr>
      <w:hyperlink r:id="rId29" w:tgtFrame="_self" w:history="1">
        <w:r w:rsidR="00EC0F3F" w:rsidRPr="00E54529">
          <w:rPr>
            <w:rStyle w:val="Hyperlink"/>
            <w:color w:val="006699"/>
          </w:rPr>
          <w:t xml:space="preserve">Erkki </w:t>
        </w:r>
        <w:proofErr w:type="spellStart"/>
        <w:r w:rsidR="00EC0F3F" w:rsidRPr="00E54529">
          <w:rPr>
            <w:rStyle w:val="Hyperlink"/>
            <w:color w:val="006699"/>
          </w:rPr>
          <w:t>Siira</w:t>
        </w:r>
      </w:hyperlink>
      <w:r w:rsidR="00EC0F3F" w:rsidRPr="00E54529">
        <w:rPr>
          <w:rStyle w:val="separator"/>
        </w:rPr>
        <w:t>;</w:t>
      </w:r>
      <w:hyperlink r:id="rId30" w:tgtFrame="_self" w:history="1">
        <w:r w:rsidR="00EC0F3F" w:rsidRPr="00E54529">
          <w:rPr>
            <w:rStyle w:val="Hyperlink"/>
            <w:color w:val="006699"/>
          </w:rPr>
          <w:t>Juha</w:t>
        </w:r>
        <w:proofErr w:type="spellEnd"/>
        <w:r w:rsidR="00EC0F3F" w:rsidRPr="00E54529">
          <w:rPr>
            <w:rStyle w:val="Hyperlink"/>
            <w:color w:val="006699"/>
          </w:rPr>
          <w:t xml:space="preserve"> </w:t>
        </w:r>
        <w:proofErr w:type="spellStart"/>
        <w:r w:rsidR="00EC0F3F" w:rsidRPr="00E54529">
          <w:rPr>
            <w:rStyle w:val="Hyperlink"/>
            <w:color w:val="006699"/>
          </w:rPr>
          <w:t>Häikiö</w:t>
        </w:r>
      </w:hyperlink>
      <w:r w:rsidR="00EC0F3F" w:rsidRPr="00E54529">
        <w:rPr>
          <w:rStyle w:val="separator"/>
        </w:rPr>
        <w:t>;</w:t>
      </w:r>
      <w:hyperlink r:id="rId31" w:tgtFrame="_self" w:history="1">
        <w:r w:rsidR="00EC0F3F" w:rsidRPr="00E54529">
          <w:rPr>
            <w:rStyle w:val="Hyperlink"/>
            <w:color w:val="006699"/>
          </w:rPr>
          <w:t>Elina</w:t>
        </w:r>
        <w:proofErr w:type="spellEnd"/>
        <w:r w:rsidR="00EC0F3F" w:rsidRPr="00E54529">
          <w:rPr>
            <w:rStyle w:val="Hyperlink"/>
            <w:color w:val="006699"/>
          </w:rPr>
          <w:t xml:space="preserve"> </w:t>
        </w:r>
        <w:proofErr w:type="spellStart"/>
        <w:r w:rsidR="00EC0F3F" w:rsidRPr="00E54529">
          <w:rPr>
            <w:rStyle w:val="Hyperlink"/>
            <w:color w:val="006699"/>
          </w:rPr>
          <w:t>Annanperä</w:t>
        </w:r>
        <w:proofErr w:type="spellEnd"/>
      </w:hyperlink>
    </w:p>
    <w:p w14:paraId="7B3B1520" w14:textId="77777777" w:rsidR="00E54529" w:rsidRPr="00E54529" w:rsidRDefault="00EC0F3F" w:rsidP="00E54529">
      <w:pPr>
        <w:pStyle w:val="Heading3"/>
        <w:shd w:val="clear" w:color="auto" w:fill="FFFFFF"/>
        <w:spacing w:before="0" w:after="24" w:line="450" w:lineRule="atLeast"/>
        <w:rPr>
          <w:rFonts w:ascii="Times New Roman" w:hAnsi="Times New Roman" w:cs="Times New Roman"/>
          <w:color w:val="333333"/>
        </w:rPr>
      </w:pPr>
      <w:r w:rsidRPr="00E54529">
        <w:rPr>
          <w:rFonts w:ascii="Times New Roman" w:hAnsi="Times New Roman" w:cs="Times New Roman"/>
          <w:color w:val="333333"/>
        </w:rPr>
        <w:fldChar w:fldCharType="begin"/>
      </w:r>
      <w:r w:rsidRPr="00E54529">
        <w:rPr>
          <w:rFonts w:ascii="Times New Roman" w:hAnsi="Times New Roman" w:cs="Times New Roman"/>
          <w:color w:val="333333"/>
        </w:rPr>
        <w:instrText xml:space="preserve"> HYPERLINK "https://ieeexplore.ieee.org/xpl/conhome/8392646/proceeding" </w:instrText>
      </w:r>
      <w:r w:rsidRPr="00E54529">
        <w:rPr>
          <w:rFonts w:ascii="Times New Roman" w:hAnsi="Times New Roman" w:cs="Times New Roman"/>
          <w:color w:val="333333"/>
        </w:rPr>
        <w:fldChar w:fldCharType="separate"/>
      </w:r>
      <w:r w:rsidRPr="00E54529">
        <w:rPr>
          <w:rStyle w:val="Hyperlink"/>
          <w:rFonts w:ascii="Times New Roman" w:hAnsi="Times New Roman" w:cs="Times New Roman"/>
          <w:color w:val="006699"/>
        </w:rPr>
        <w:t xml:space="preserve">2018 IEEE 6th </w:t>
      </w:r>
      <w:proofErr w:type="spellStart"/>
      <w:r w:rsidRPr="00E54529">
        <w:rPr>
          <w:rStyle w:val="Hyperlink"/>
          <w:rFonts w:ascii="Times New Roman" w:hAnsi="Times New Roman" w:cs="Times New Roman"/>
          <w:color w:val="006699"/>
        </w:rPr>
        <w:t>Internationa</w:t>
      </w:r>
      <w:proofErr w:type="spellEnd"/>
      <w:r w:rsidR="004426D2">
        <w:fldChar w:fldCharType="begin"/>
      </w:r>
      <w:r w:rsidR="004426D2">
        <w:instrText xml:space="preserve"> HYPERLINK "https://ieeexplore.ieee.org/document/9618893/" </w:instrText>
      </w:r>
      <w:r w:rsidR="004426D2">
        <w:fldChar w:fldCharType="separate"/>
      </w:r>
      <w:r w:rsidR="00E54529" w:rsidRPr="00E54529">
        <w:rPr>
          <w:rStyle w:val="Hyperlink"/>
          <w:rFonts w:ascii="Times New Roman" w:hAnsi="Times New Roman" w:cs="Times New Roman"/>
          <w:color w:val="006699"/>
        </w:rPr>
        <w:t>Adversarial Behaviour Debugging in a Two Button Fighting </w:t>
      </w:r>
      <w:r w:rsidR="00E54529" w:rsidRPr="00E54529">
        <w:rPr>
          <w:rStyle w:val="highlight"/>
          <w:rFonts w:ascii="Times New Roman" w:hAnsi="Times New Roman" w:cs="Times New Roman"/>
          <w:color w:val="006699"/>
          <w:shd w:val="clear" w:color="auto" w:fill="FEFFAC"/>
        </w:rPr>
        <w:t>Game</w:t>
      </w:r>
      <w:r w:rsidR="004426D2">
        <w:rPr>
          <w:rStyle w:val="highlight"/>
          <w:rFonts w:ascii="Times New Roman" w:hAnsi="Times New Roman" w:cs="Times New Roman"/>
          <w:color w:val="006699"/>
          <w:shd w:val="clear" w:color="auto" w:fill="FEFFAC"/>
        </w:rPr>
        <w:fldChar w:fldCharType="end"/>
      </w:r>
    </w:p>
    <w:p w14:paraId="24A6693C" w14:textId="77777777" w:rsidR="00E54529" w:rsidRPr="00E54529" w:rsidRDefault="004426D2" w:rsidP="00E54529">
      <w:pPr>
        <w:pStyle w:val="author"/>
        <w:spacing w:before="0" w:beforeAutospacing="0" w:after="0" w:afterAutospacing="0" w:line="450" w:lineRule="atLeast"/>
      </w:pPr>
      <w:hyperlink r:id="rId32" w:tgtFrame="_self" w:history="1">
        <w:r w:rsidR="00E54529" w:rsidRPr="00E54529">
          <w:rPr>
            <w:rStyle w:val="Hyperlink"/>
            <w:color w:val="006699"/>
          </w:rPr>
          <w:t>Nathan John</w:t>
        </w:r>
      </w:hyperlink>
      <w:r w:rsidR="00E54529" w:rsidRPr="00E54529">
        <w:rPr>
          <w:rStyle w:val="separator"/>
        </w:rPr>
        <w:t>;</w:t>
      </w:r>
      <w:hyperlink r:id="rId33" w:tgtFrame="_self" w:history="1">
        <w:r w:rsidR="00E54529" w:rsidRPr="00E54529">
          <w:rPr>
            <w:rStyle w:val="Hyperlink"/>
            <w:color w:val="006699"/>
          </w:rPr>
          <w:t>Jeremy Gow</w:t>
        </w:r>
      </w:hyperlink>
    </w:p>
    <w:p w14:paraId="1F1FD8F9" w14:textId="77777777" w:rsidR="00E54529" w:rsidRPr="00E54529" w:rsidRDefault="004426D2" w:rsidP="00E54529">
      <w:pPr>
        <w:shd w:val="clear" w:color="auto" w:fill="FFFFFF"/>
        <w:spacing w:line="450" w:lineRule="atLeast"/>
        <w:rPr>
          <w:color w:val="333333"/>
          <w:sz w:val="24"/>
          <w:szCs w:val="24"/>
        </w:rPr>
      </w:pPr>
      <w:hyperlink r:id="rId34" w:history="1">
        <w:r w:rsidR="00E54529" w:rsidRPr="00E54529">
          <w:rPr>
            <w:rStyle w:val="Hyperlink"/>
            <w:color w:val="006699"/>
            <w:sz w:val="24"/>
            <w:szCs w:val="24"/>
          </w:rPr>
          <w:t>2021 IEEE Conference on </w:t>
        </w:r>
        <w:r w:rsidR="00E54529" w:rsidRPr="00E54529">
          <w:rPr>
            <w:rStyle w:val="highlight"/>
            <w:color w:val="006699"/>
            <w:sz w:val="24"/>
            <w:szCs w:val="24"/>
            <w:shd w:val="clear" w:color="auto" w:fill="FEFFAC"/>
          </w:rPr>
          <w:t>Games</w:t>
        </w:r>
        <w:r w:rsidR="00E54529" w:rsidRPr="00E54529">
          <w:rPr>
            <w:rStyle w:val="Hyperlink"/>
            <w:color w:val="006699"/>
            <w:sz w:val="24"/>
            <w:szCs w:val="24"/>
          </w:rPr>
          <w:t> (CoG)</w:t>
        </w:r>
      </w:hyperlink>
    </w:p>
    <w:p w14:paraId="23D38873" w14:textId="77777777" w:rsidR="00E54529" w:rsidRPr="00E54529" w:rsidRDefault="00E54529" w:rsidP="00E54529">
      <w:pPr>
        <w:shd w:val="clear" w:color="auto" w:fill="FFFFFF"/>
        <w:spacing w:line="450" w:lineRule="atLeast"/>
        <w:rPr>
          <w:color w:val="333333"/>
          <w:sz w:val="24"/>
          <w:szCs w:val="24"/>
        </w:rPr>
      </w:pPr>
      <w:r w:rsidRPr="00E54529">
        <w:rPr>
          <w:color w:val="333333"/>
          <w:sz w:val="24"/>
          <w:szCs w:val="24"/>
        </w:rPr>
        <w:t>Year: 2021 | Conference Paper | </w:t>
      </w:r>
      <w:r w:rsidRPr="00E54529">
        <w:rPr>
          <w:rStyle w:val="Title1"/>
          <w:color w:val="333333"/>
          <w:sz w:val="24"/>
          <w:szCs w:val="24"/>
        </w:rPr>
        <w:t>Publisher: </w:t>
      </w:r>
      <w:r w:rsidRPr="00E54529">
        <w:rPr>
          <w:rStyle w:val="text-base-md-lh"/>
          <w:color w:val="333333"/>
          <w:sz w:val="24"/>
          <w:szCs w:val="24"/>
        </w:rPr>
        <w:t>IEEE</w:t>
      </w:r>
    </w:p>
    <w:p w14:paraId="0D073D4E" w14:textId="05265BE7" w:rsidR="00EC0F3F" w:rsidRPr="00E54529" w:rsidRDefault="00EC0F3F" w:rsidP="00EC0F3F">
      <w:pPr>
        <w:shd w:val="clear" w:color="auto" w:fill="FFFFFF"/>
        <w:spacing w:line="450" w:lineRule="atLeast"/>
        <w:rPr>
          <w:color w:val="333333"/>
          <w:sz w:val="24"/>
          <w:szCs w:val="24"/>
        </w:rPr>
      </w:pPr>
      <w:r w:rsidRPr="00E54529">
        <w:rPr>
          <w:rStyle w:val="Hyperlink"/>
          <w:color w:val="006699"/>
          <w:sz w:val="24"/>
          <w:szCs w:val="24"/>
        </w:rPr>
        <w:t>l Conference on Serious </w:t>
      </w:r>
      <w:r w:rsidRPr="00E54529">
        <w:rPr>
          <w:rStyle w:val="highlight"/>
          <w:color w:val="006699"/>
          <w:sz w:val="24"/>
          <w:szCs w:val="24"/>
          <w:shd w:val="clear" w:color="auto" w:fill="FEFFAC"/>
        </w:rPr>
        <w:t>Games</w:t>
      </w:r>
      <w:r w:rsidRPr="00E54529">
        <w:rPr>
          <w:rStyle w:val="Hyperlink"/>
          <w:color w:val="006699"/>
          <w:sz w:val="24"/>
          <w:szCs w:val="24"/>
        </w:rPr>
        <w:t> and Applications for Health (</w:t>
      </w:r>
      <w:proofErr w:type="spellStart"/>
      <w:r w:rsidRPr="00E54529">
        <w:rPr>
          <w:rStyle w:val="Hyperlink"/>
          <w:color w:val="006699"/>
          <w:sz w:val="24"/>
          <w:szCs w:val="24"/>
        </w:rPr>
        <w:t>SeGAH</w:t>
      </w:r>
      <w:proofErr w:type="spellEnd"/>
      <w:r w:rsidRPr="00E54529">
        <w:rPr>
          <w:rStyle w:val="Hyperlink"/>
          <w:color w:val="006699"/>
          <w:sz w:val="24"/>
          <w:szCs w:val="24"/>
        </w:rPr>
        <w:t>)</w:t>
      </w:r>
      <w:r w:rsidRPr="00E54529">
        <w:rPr>
          <w:color w:val="333333"/>
          <w:sz w:val="24"/>
          <w:szCs w:val="24"/>
        </w:rPr>
        <w:fldChar w:fldCharType="end"/>
      </w:r>
    </w:p>
    <w:p w14:paraId="69C78338" w14:textId="77777777" w:rsidR="00EC0F3F" w:rsidRPr="00E54529" w:rsidRDefault="00EC0F3F" w:rsidP="00EC0F3F">
      <w:pPr>
        <w:shd w:val="clear" w:color="auto" w:fill="FFFFFF"/>
        <w:spacing w:line="450" w:lineRule="atLeast"/>
        <w:rPr>
          <w:color w:val="333333"/>
          <w:sz w:val="24"/>
          <w:szCs w:val="24"/>
        </w:rPr>
      </w:pPr>
      <w:r w:rsidRPr="00E54529">
        <w:rPr>
          <w:color w:val="333333"/>
          <w:sz w:val="24"/>
          <w:szCs w:val="24"/>
        </w:rPr>
        <w:t>Year: 2018 | Conference Paper | </w:t>
      </w:r>
      <w:r w:rsidRPr="00E54529">
        <w:rPr>
          <w:rStyle w:val="Title1"/>
          <w:color w:val="333333"/>
          <w:sz w:val="24"/>
          <w:szCs w:val="24"/>
        </w:rPr>
        <w:t>Publisher: </w:t>
      </w:r>
      <w:r w:rsidRPr="00E54529">
        <w:rPr>
          <w:rStyle w:val="text-base-md-lh"/>
          <w:color w:val="333333"/>
          <w:sz w:val="24"/>
          <w:szCs w:val="24"/>
        </w:rPr>
        <w:t>IEEE</w:t>
      </w:r>
    </w:p>
    <w:p w14:paraId="1A25BEE2" w14:textId="77777777" w:rsidR="00112512" w:rsidRPr="00FA755D" w:rsidRDefault="00112512">
      <w:pPr>
        <w:ind w:left="0" w:right="87" w:firstLine="283"/>
        <w:rPr>
          <w:del w:id="0" w:author="JAYASRI J"/>
          <w:b/>
          <w:bCs/>
          <w:sz w:val="24"/>
          <w:szCs w:val="24"/>
        </w:rPr>
      </w:pPr>
    </w:p>
    <w:p w14:paraId="0A44099B" w14:textId="2CA9100F" w:rsidR="006052B1" w:rsidRPr="00112512" w:rsidRDefault="006052B1">
      <w:pPr>
        <w:spacing w:after="87" w:line="259" w:lineRule="auto"/>
        <w:ind w:left="28" w:right="-291" w:firstLine="0"/>
        <w:jc w:val="left"/>
        <w:rPr>
          <w:sz w:val="24"/>
          <w:szCs w:val="24"/>
        </w:rPr>
      </w:pPr>
    </w:p>
    <w:sectPr w:rsidR="006052B1" w:rsidRPr="00112512">
      <w:type w:val="continuous"/>
      <w:pgSz w:w="11906" w:h="16841"/>
      <w:pgMar w:top="701" w:right="447" w:bottom="1440" w:left="454" w:header="720" w:footer="720" w:gutter="0"/>
      <w:cols w:num="2" w:space="4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A033E" w14:textId="77777777" w:rsidR="004426D2" w:rsidRDefault="004426D2">
      <w:pPr>
        <w:spacing w:after="0" w:line="240" w:lineRule="auto"/>
      </w:pPr>
      <w:r>
        <w:separator/>
      </w:r>
    </w:p>
  </w:endnote>
  <w:endnote w:type="continuationSeparator" w:id="0">
    <w:p w14:paraId="57B3C59C" w14:textId="77777777" w:rsidR="004426D2" w:rsidRDefault="004426D2">
      <w:pPr>
        <w:spacing w:after="0" w:line="240" w:lineRule="auto"/>
      </w:pPr>
      <w:r>
        <w:continuationSeparator/>
      </w:r>
    </w:p>
  </w:endnote>
  <w:endnote w:type="continuationNotice" w:id="1">
    <w:p w14:paraId="684B28F3" w14:textId="77777777" w:rsidR="004426D2" w:rsidRDefault="004426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_defaul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E64A" w14:textId="77777777" w:rsidR="006052B1" w:rsidRDefault="002F4909" w:rsidP="00DD6451">
    <w:pPr>
      <w:spacing w:after="0" w:line="259" w:lineRule="auto"/>
      <w:ind w:left="60" w:right="0" w:firstLine="0"/>
    </w:pPr>
    <w:r>
      <w:fldChar w:fldCharType="begin"/>
    </w:r>
    <w:r>
      <w:instrText xml:space="preserve"> PAGE   \* MERGEFORMAT </w:instrText>
    </w:r>
    <w:r>
      <w:fldChar w:fldCharType="separate"/>
    </w:r>
    <w:r>
      <w:t>540</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FD156" w14:textId="154EF654" w:rsidR="006052B1" w:rsidRDefault="006052B1">
    <w:pPr>
      <w:spacing w:after="0" w:line="259" w:lineRule="auto"/>
      <w:ind w:left="6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88C2" w14:textId="77777777" w:rsidR="006052B1" w:rsidRDefault="002F4909">
    <w:pPr>
      <w:spacing w:after="0" w:line="259" w:lineRule="auto"/>
      <w:ind w:left="60" w:right="0" w:firstLine="0"/>
      <w:jc w:val="center"/>
    </w:pPr>
    <w:r>
      <w:fldChar w:fldCharType="begin"/>
    </w:r>
    <w:r>
      <w:instrText xml:space="preserve"> PAGE   \* MERGEFORMAT </w:instrText>
    </w:r>
    <w:r>
      <w:fldChar w:fldCharType="separate"/>
    </w:r>
    <w:r>
      <w:t>540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4E1C5" w14:textId="77777777" w:rsidR="004426D2" w:rsidRDefault="004426D2">
      <w:pPr>
        <w:spacing w:after="0" w:line="240" w:lineRule="auto"/>
      </w:pPr>
      <w:r>
        <w:separator/>
      </w:r>
    </w:p>
  </w:footnote>
  <w:footnote w:type="continuationSeparator" w:id="0">
    <w:p w14:paraId="5CD612C4" w14:textId="77777777" w:rsidR="004426D2" w:rsidRDefault="004426D2">
      <w:pPr>
        <w:spacing w:after="0" w:line="240" w:lineRule="auto"/>
      </w:pPr>
      <w:r>
        <w:continuationSeparator/>
      </w:r>
    </w:p>
  </w:footnote>
  <w:footnote w:type="continuationNotice" w:id="1">
    <w:p w14:paraId="1C222432" w14:textId="77777777" w:rsidR="004426D2" w:rsidRDefault="004426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7B91" w14:textId="77777777" w:rsidR="006052B1" w:rsidRDefault="002F4909">
    <w:pPr>
      <w:tabs>
        <w:tab w:val="center" w:pos="7161"/>
      </w:tabs>
      <w:spacing w:after="0" w:line="259" w:lineRule="auto"/>
      <w:ind w:left="0" w:right="0" w:firstLine="0"/>
      <w:jc w:val="left"/>
    </w:pPr>
    <w:r>
      <w:rPr>
        <w:sz w:val="14"/>
      </w:rPr>
      <w:t>MOHNISH SAXENA: A DEEP LEARNING-</w:t>
    </w:r>
    <w:r>
      <w:rPr>
        <w:sz w:val="14"/>
      </w:rPr>
      <w:tab/>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EEC3" w14:textId="77777777" w:rsidR="006052B1" w:rsidRDefault="006052B1">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9A51" w14:textId="77777777" w:rsidR="006052B1" w:rsidRDefault="002F4909">
    <w:pPr>
      <w:tabs>
        <w:tab w:val="center" w:pos="7161"/>
      </w:tabs>
      <w:spacing w:after="0" w:line="259" w:lineRule="auto"/>
      <w:ind w:left="0" w:right="0" w:firstLine="0"/>
      <w:jc w:val="left"/>
    </w:pPr>
    <w:r>
      <w:rPr>
        <w:sz w:val="14"/>
      </w:rPr>
      <w:t>MOHNISH SAXENA: A DEEP LEARNING-</w:t>
    </w:r>
    <w:r>
      <w:rPr>
        <w:sz w:val="14"/>
      </w:rPr>
      <w:tab/>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3BF"/>
    <w:multiLevelType w:val="hybridMultilevel"/>
    <w:tmpl w:val="6E8692B0"/>
    <w:lvl w:ilvl="0" w:tplc="DD38289E">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B244F06">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6E256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06F21E">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1D48EDE">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6822B8">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82908E">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DEB716">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EA29D6">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65413D"/>
    <w:multiLevelType w:val="hybridMultilevel"/>
    <w:tmpl w:val="02E8FA7C"/>
    <w:lvl w:ilvl="0" w:tplc="EB826FC4">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C0915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7A71B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7A039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348031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30401C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3AA5C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F56D50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D0A57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4E4D77"/>
    <w:multiLevelType w:val="hybridMultilevel"/>
    <w:tmpl w:val="1C52BB54"/>
    <w:lvl w:ilvl="0" w:tplc="09C63D1E">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CE345E">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423C1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F842AF0">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E6C6D26">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9A2B58">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B00B804">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A4717A">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2EE008">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955092"/>
    <w:multiLevelType w:val="hybridMultilevel"/>
    <w:tmpl w:val="6D303ED0"/>
    <w:lvl w:ilvl="0" w:tplc="23A6FBCC">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7467440">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A8832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AAE128C">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94A25E">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922CFB2">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A20A18">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8EA6CE2">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05C4900">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A6F1B32"/>
    <w:multiLevelType w:val="multilevel"/>
    <w:tmpl w:val="E2A8CCD8"/>
    <w:lvl w:ilvl="0">
      <w:start w:val="1"/>
      <w:numFmt w:val="decimal"/>
      <w:pStyle w:val="Heading1"/>
      <w:lvlText w:val="%1."/>
      <w:lvlJc w:val="left"/>
      <w:pPr>
        <w:ind w:left="2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1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C673561"/>
    <w:multiLevelType w:val="hybridMultilevel"/>
    <w:tmpl w:val="31BA1EC2"/>
    <w:lvl w:ilvl="0" w:tplc="40090009">
      <w:start w:val="1"/>
      <w:numFmt w:val="bullet"/>
      <w:lvlText w:val=""/>
      <w:lvlJc w:val="left"/>
      <w:pPr>
        <w:ind w:left="775" w:hanging="360"/>
      </w:pPr>
      <w:rPr>
        <w:rFonts w:ascii="Wingdings" w:hAnsi="Wingdings" w:hint="default"/>
      </w:rPr>
    </w:lvl>
    <w:lvl w:ilvl="1" w:tplc="EFB2371E">
      <w:numFmt w:val="bullet"/>
      <w:lvlText w:val="-"/>
      <w:lvlJc w:val="left"/>
      <w:pPr>
        <w:ind w:left="1495" w:hanging="360"/>
      </w:pPr>
      <w:rPr>
        <w:rFonts w:ascii="Times New Roman" w:eastAsia="Times New Roman" w:hAnsi="Times New Roman" w:cs="Times New Roman"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6" w15:restartNumberingAfterBreak="0">
    <w:nsid w:val="3F143624"/>
    <w:multiLevelType w:val="hybridMultilevel"/>
    <w:tmpl w:val="A47A8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AF2F48"/>
    <w:multiLevelType w:val="hybridMultilevel"/>
    <w:tmpl w:val="1B7245AC"/>
    <w:lvl w:ilvl="0" w:tplc="3C5E4178">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5B40D08">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50B014">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6968056">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4BCFB72">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9A4E04">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4060116">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D7C1D56">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0ADF90">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7657C8B"/>
    <w:multiLevelType w:val="hybridMultilevel"/>
    <w:tmpl w:val="7C7889AC"/>
    <w:lvl w:ilvl="0" w:tplc="40090009">
      <w:start w:val="1"/>
      <w:numFmt w:val="bullet"/>
      <w:lvlText w:val=""/>
      <w:lvlJc w:val="left"/>
      <w:pPr>
        <w:ind w:left="988" w:hanging="360"/>
      </w:pPr>
      <w:rPr>
        <w:rFonts w:ascii="Wingdings" w:hAnsi="Wingdings"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9" w15:restartNumberingAfterBreak="0">
    <w:nsid w:val="646678A9"/>
    <w:multiLevelType w:val="hybridMultilevel"/>
    <w:tmpl w:val="8D52130A"/>
    <w:lvl w:ilvl="0" w:tplc="DBDC0496">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1886342">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F09B72">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709992">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84FD42">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3DC3038">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2789B7C">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2829E6">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4A61E2C">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58A3590"/>
    <w:multiLevelType w:val="hybridMultilevel"/>
    <w:tmpl w:val="3510288A"/>
    <w:lvl w:ilvl="0" w:tplc="BC2EB7B8">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5084114">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16F4D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EA3140">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CE83952">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11E86A2">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0D269D6">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FE1DCC">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B623514">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D4D44C8"/>
    <w:multiLevelType w:val="hybridMultilevel"/>
    <w:tmpl w:val="FF26FBD2"/>
    <w:lvl w:ilvl="0" w:tplc="47DAD532">
      <w:start w:val="1"/>
      <w:numFmt w:val="decimal"/>
      <w:lvlText w:val="[%1]"/>
      <w:lvlJc w:val="left"/>
      <w:pPr>
        <w:ind w:left="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8C4DB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6AD59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24C4AF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14D6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1A087E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6DCD0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73A0CD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AB2968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227110880">
    <w:abstractNumId w:val="1"/>
  </w:num>
  <w:num w:numId="2" w16cid:durableId="844708916">
    <w:abstractNumId w:val="7"/>
  </w:num>
  <w:num w:numId="3" w16cid:durableId="333729990">
    <w:abstractNumId w:val="2"/>
  </w:num>
  <w:num w:numId="4" w16cid:durableId="1819761849">
    <w:abstractNumId w:val="9"/>
  </w:num>
  <w:num w:numId="5" w16cid:durableId="688488106">
    <w:abstractNumId w:val="3"/>
  </w:num>
  <w:num w:numId="6" w16cid:durableId="202793277">
    <w:abstractNumId w:val="0"/>
  </w:num>
  <w:num w:numId="7" w16cid:durableId="518934485">
    <w:abstractNumId w:val="10"/>
  </w:num>
  <w:num w:numId="8" w16cid:durableId="1000500977">
    <w:abstractNumId w:val="11"/>
  </w:num>
  <w:num w:numId="9" w16cid:durableId="866869337">
    <w:abstractNumId w:val="4"/>
  </w:num>
  <w:num w:numId="10" w16cid:durableId="920219987">
    <w:abstractNumId w:val="6"/>
  </w:num>
  <w:num w:numId="11" w16cid:durableId="916092029">
    <w:abstractNumId w:val="5"/>
  </w:num>
  <w:num w:numId="12" w16cid:durableId="205515118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YASRI J">
    <w15:presenceInfo w15:providerId="Windows Live" w15:userId="0318a0960919e3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2B1"/>
    <w:rsid w:val="00005227"/>
    <w:rsid w:val="00007A61"/>
    <w:rsid w:val="00057BBB"/>
    <w:rsid w:val="00061B05"/>
    <w:rsid w:val="000B5225"/>
    <w:rsid w:val="000D68BF"/>
    <w:rsid w:val="00112512"/>
    <w:rsid w:val="0016614C"/>
    <w:rsid w:val="001B5B0C"/>
    <w:rsid w:val="001F326D"/>
    <w:rsid w:val="0020160A"/>
    <w:rsid w:val="0027517E"/>
    <w:rsid w:val="00275E56"/>
    <w:rsid w:val="002E7769"/>
    <w:rsid w:val="002F4909"/>
    <w:rsid w:val="002F54DF"/>
    <w:rsid w:val="0030127B"/>
    <w:rsid w:val="00370BD4"/>
    <w:rsid w:val="00381FBD"/>
    <w:rsid w:val="003955E4"/>
    <w:rsid w:val="004426D2"/>
    <w:rsid w:val="00443FE2"/>
    <w:rsid w:val="004A3893"/>
    <w:rsid w:val="00510219"/>
    <w:rsid w:val="00533382"/>
    <w:rsid w:val="00545BDB"/>
    <w:rsid w:val="00550876"/>
    <w:rsid w:val="0055502D"/>
    <w:rsid w:val="005B63EB"/>
    <w:rsid w:val="005D79F5"/>
    <w:rsid w:val="006052B1"/>
    <w:rsid w:val="00611CE4"/>
    <w:rsid w:val="0063772F"/>
    <w:rsid w:val="00663FB6"/>
    <w:rsid w:val="00696D5F"/>
    <w:rsid w:val="006D68B4"/>
    <w:rsid w:val="00704A70"/>
    <w:rsid w:val="007B4454"/>
    <w:rsid w:val="007C04C6"/>
    <w:rsid w:val="007E1D69"/>
    <w:rsid w:val="008513A5"/>
    <w:rsid w:val="008569A7"/>
    <w:rsid w:val="00890F01"/>
    <w:rsid w:val="008B6000"/>
    <w:rsid w:val="009032B2"/>
    <w:rsid w:val="00922B44"/>
    <w:rsid w:val="00926D2A"/>
    <w:rsid w:val="0093034A"/>
    <w:rsid w:val="009369E7"/>
    <w:rsid w:val="00965C29"/>
    <w:rsid w:val="0099369C"/>
    <w:rsid w:val="00995242"/>
    <w:rsid w:val="0099596C"/>
    <w:rsid w:val="00997498"/>
    <w:rsid w:val="009C0136"/>
    <w:rsid w:val="009C47DE"/>
    <w:rsid w:val="00A106AB"/>
    <w:rsid w:val="00A11B49"/>
    <w:rsid w:val="00A44DDC"/>
    <w:rsid w:val="00A56AF0"/>
    <w:rsid w:val="00A76C88"/>
    <w:rsid w:val="00A82335"/>
    <w:rsid w:val="00AA6E38"/>
    <w:rsid w:val="00AE0B95"/>
    <w:rsid w:val="00B11181"/>
    <w:rsid w:val="00B17D92"/>
    <w:rsid w:val="00B27273"/>
    <w:rsid w:val="00B41ED1"/>
    <w:rsid w:val="00B57C65"/>
    <w:rsid w:val="00B82034"/>
    <w:rsid w:val="00B87E6B"/>
    <w:rsid w:val="00BA6AB6"/>
    <w:rsid w:val="00BC17AD"/>
    <w:rsid w:val="00C065E4"/>
    <w:rsid w:val="00C80A7C"/>
    <w:rsid w:val="00C931D2"/>
    <w:rsid w:val="00CA70F4"/>
    <w:rsid w:val="00CC01ED"/>
    <w:rsid w:val="00D76D30"/>
    <w:rsid w:val="00DB713F"/>
    <w:rsid w:val="00DD0874"/>
    <w:rsid w:val="00DD6451"/>
    <w:rsid w:val="00DF1391"/>
    <w:rsid w:val="00E26D20"/>
    <w:rsid w:val="00E54529"/>
    <w:rsid w:val="00EA51C3"/>
    <w:rsid w:val="00EC0F3F"/>
    <w:rsid w:val="00ED340F"/>
    <w:rsid w:val="00EF10D3"/>
    <w:rsid w:val="00EF422B"/>
    <w:rsid w:val="00F31E0C"/>
    <w:rsid w:val="00F37F07"/>
    <w:rsid w:val="00F524C7"/>
    <w:rsid w:val="00F93F04"/>
    <w:rsid w:val="00FA755D"/>
    <w:rsid w:val="00FC1903"/>
    <w:rsid w:val="00FD5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CD1F"/>
  <w15:docId w15:val="{F5EAB9FE-6E86-49A3-8798-58A4D4D7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49" w:lineRule="auto"/>
      <w:ind w:left="10" w:right="9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9"/>
      </w:numPr>
      <w:spacing w:after="182"/>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9"/>
      </w:numPr>
      <w:spacing w:after="127" w:line="249" w:lineRule="auto"/>
      <w:ind w:left="10"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1125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3FB6"/>
    <w:pPr>
      <w:ind w:left="720"/>
      <w:contextualSpacing/>
    </w:pPr>
  </w:style>
  <w:style w:type="table" w:styleId="TableGrid0">
    <w:name w:val="Table Grid"/>
    <w:basedOn w:val="TableNormal"/>
    <w:uiPriority w:val="39"/>
    <w:rsid w:val="00A11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80A7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0A7C"/>
    <w:rPr>
      <w:rFonts w:ascii="Times New Roman" w:eastAsia="Times New Roman" w:hAnsi="Times New Roman" w:cs="Times New Roman"/>
      <w:color w:val="000000"/>
      <w:sz w:val="20"/>
    </w:rPr>
  </w:style>
  <w:style w:type="paragraph" w:styleId="Footer">
    <w:name w:val="footer"/>
    <w:basedOn w:val="Normal"/>
    <w:link w:val="FooterChar"/>
    <w:uiPriority w:val="99"/>
    <w:semiHidden/>
    <w:unhideWhenUsed/>
    <w:rsid w:val="00C80A7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80A7C"/>
    <w:rPr>
      <w:rFonts w:ascii="Times New Roman" w:eastAsia="Times New Roman" w:hAnsi="Times New Roman" w:cs="Times New Roman"/>
      <w:color w:val="000000"/>
      <w:sz w:val="20"/>
    </w:rPr>
  </w:style>
  <w:style w:type="paragraph" w:customStyle="1" w:styleId="author">
    <w:name w:val="author"/>
    <w:basedOn w:val="Normal"/>
    <w:rsid w:val="00112512"/>
    <w:pPr>
      <w:spacing w:before="100" w:beforeAutospacing="1" w:after="100" w:afterAutospacing="1" w:line="240" w:lineRule="auto"/>
      <w:ind w:left="0" w:right="0" w:firstLine="0"/>
      <w:jc w:val="left"/>
    </w:pPr>
    <w:rPr>
      <w:color w:val="auto"/>
      <w:sz w:val="24"/>
      <w:szCs w:val="24"/>
    </w:rPr>
  </w:style>
  <w:style w:type="character" w:customStyle="1" w:styleId="text-base-md-lh">
    <w:name w:val="text-base-md-lh"/>
    <w:basedOn w:val="DefaultParagraphFont"/>
    <w:rsid w:val="00112512"/>
  </w:style>
  <w:style w:type="character" w:styleId="Hyperlink">
    <w:name w:val="Hyperlink"/>
    <w:basedOn w:val="DefaultParagraphFont"/>
    <w:uiPriority w:val="99"/>
    <w:semiHidden/>
    <w:unhideWhenUsed/>
    <w:rsid w:val="00112512"/>
    <w:rPr>
      <w:color w:val="0000FF"/>
      <w:u w:val="single"/>
    </w:rPr>
  </w:style>
  <w:style w:type="character" w:customStyle="1" w:styleId="separator">
    <w:name w:val="separator"/>
    <w:basedOn w:val="DefaultParagraphFont"/>
    <w:rsid w:val="00112512"/>
  </w:style>
  <w:style w:type="character" w:customStyle="1" w:styleId="Title1">
    <w:name w:val="Title1"/>
    <w:basedOn w:val="DefaultParagraphFont"/>
    <w:rsid w:val="00112512"/>
  </w:style>
  <w:style w:type="character" w:customStyle="1" w:styleId="Heading3Char">
    <w:name w:val="Heading 3 Char"/>
    <w:basedOn w:val="DefaultParagraphFont"/>
    <w:link w:val="Heading3"/>
    <w:uiPriority w:val="9"/>
    <w:semiHidden/>
    <w:rsid w:val="00112512"/>
    <w:rPr>
      <w:rFonts w:asciiTheme="majorHAnsi" w:eastAsiaTheme="majorEastAsia" w:hAnsiTheme="majorHAnsi" w:cstheme="majorBidi"/>
      <w:color w:val="1F3763" w:themeColor="accent1" w:themeShade="7F"/>
      <w:sz w:val="24"/>
      <w:szCs w:val="24"/>
    </w:rPr>
  </w:style>
  <w:style w:type="character" w:customStyle="1" w:styleId="highlight">
    <w:name w:val="highlight"/>
    <w:basedOn w:val="DefaultParagraphFont"/>
    <w:rsid w:val="00112512"/>
  </w:style>
  <w:style w:type="paragraph" w:styleId="Revision">
    <w:name w:val="Revision"/>
    <w:hidden/>
    <w:uiPriority w:val="99"/>
    <w:semiHidden/>
    <w:rsid w:val="00057BBB"/>
    <w:pPr>
      <w:spacing w:after="0" w:line="240" w:lineRule="auto"/>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8295">
      <w:bodyDiv w:val="1"/>
      <w:marLeft w:val="0"/>
      <w:marRight w:val="0"/>
      <w:marTop w:val="0"/>
      <w:marBottom w:val="0"/>
      <w:divBdr>
        <w:top w:val="none" w:sz="0" w:space="0" w:color="auto"/>
        <w:left w:val="none" w:sz="0" w:space="0" w:color="auto"/>
        <w:bottom w:val="none" w:sz="0" w:space="0" w:color="auto"/>
        <w:right w:val="none" w:sz="0" w:space="0" w:color="auto"/>
      </w:divBdr>
      <w:divsChild>
        <w:div w:id="1780026019">
          <w:marLeft w:val="0"/>
          <w:marRight w:val="0"/>
          <w:marTop w:val="0"/>
          <w:marBottom w:val="0"/>
          <w:divBdr>
            <w:top w:val="none" w:sz="0" w:space="0" w:color="auto"/>
            <w:left w:val="none" w:sz="0" w:space="0" w:color="auto"/>
            <w:bottom w:val="none" w:sz="0" w:space="0" w:color="auto"/>
            <w:right w:val="none" w:sz="0" w:space="0" w:color="auto"/>
          </w:divBdr>
          <w:divsChild>
            <w:div w:id="760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6892">
      <w:bodyDiv w:val="1"/>
      <w:marLeft w:val="0"/>
      <w:marRight w:val="0"/>
      <w:marTop w:val="0"/>
      <w:marBottom w:val="0"/>
      <w:divBdr>
        <w:top w:val="none" w:sz="0" w:space="0" w:color="auto"/>
        <w:left w:val="none" w:sz="0" w:space="0" w:color="auto"/>
        <w:bottom w:val="none" w:sz="0" w:space="0" w:color="auto"/>
        <w:right w:val="none" w:sz="0" w:space="0" w:color="auto"/>
      </w:divBdr>
      <w:divsChild>
        <w:div w:id="928852430">
          <w:marLeft w:val="0"/>
          <w:marRight w:val="0"/>
          <w:marTop w:val="0"/>
          <w:marBottom w:val="0"/>
          <w:divBdr>
            <w:top w:val="none" w:sz="0" w:space="0" w:color="auto"/>
            <w:left w:val="none" w:sz="0" w:space="0" w:color="auto"/>
            <w:bottom w:val="none" w:sz="0" w:space="0" w:color="auto"/>
            <w:right w:val="none" w:sz="0" w:space="0" w:color="auto"/>
          </w:divBdr>
          <w:divsChild>
            <w:div w:id="2059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6010">
      <w:bodyDiv w:val="1"/>
      <w:marLeft w:val="0"/>
      <w:marRight w:val="0"/>
      <w:marTop w:val="0"/>
      <w:marBottom w:val="0"/>
      <w:divBdr>
        <w:top w:val="none" w:sz="0" w:space="0" w:color="auto"/>
        <w:left w:val="none" w:sz="0" w:space="0" w:color="auto"/>
        <w:bottom w:val="none" w:sz="0" w:space="0" w:color="auto"/>
        <w:right w:val="none" w:sz="0" w:space="0" w:color="auto"/>
      </w:divBdr>
      <w:divsChild>
        <w:div w:id="1186943478">
          <w:marLeft w:val="0"/>
          <w:marRight w:val="0"/>
          <w:marTop w:val="0"/>
          <w:marBottom w:val="0"/>
          <w:divBdr>
            <w:top w:val="none" w:sz="0" w:space="0" w:color="auto"/>
            <w:left w:val="none" w:sz="0" w:space="0" w:color="auto"/>
            <w:bottom w:val="none" w:sz="0" w:space="0" w:color="auto"/>
            <w:right w:val="none" w:sz="0" w:space="0" w:color="auto"/>
          </w:divBdr>
        </w:div>
      </w:divsChild>
    </w:div>
    <w:div w:id="1416513382">
      <w:bodyDiv w:val="1"/>
      <w:marLeft w:val="0"/>
      <w:marRight w:val="0"/>
      <w:marTop w:val="0"/>
      <w:marBottom w:val="0"/>
      <w:divBdr>
        <w:top w:val="none" w:sz="0" w:space="0" w:color="auto"/>
        <w:left w:val="none" w:sz="0" w:space="0" w:color="auto"/>
        <w:bottom w:val="none" w:sz="0" w:space="0" w:color="auto"/>
        <w:right w:val="none" w:sz="0" w:space="0" w:color="auto"/>
      </w:divBdr>
      <w:divsChild>
        <w:div w:id="1770588897">
          <w:marLeft w:val="0"/>
          <w:marRight w:val="0"/>
          <w:marTop w:val="0"/>
          <w:marBottom w:val="0"/>
          <w:divBdr>
            <w:top w:val="none" w:sz="0" w:space="0" w:color="auto"/>
            <w:left w:val="none" w:sz="0" w:space="0" w:color="auto"/>
            <w:bottom w:val="none" w:sz="0" w:space="0" w:color="auto"/>
            <w:right w:val="none" w:sz="0" w:space="0" w:color="auto"/>
          </w:divBdr>
          <w:divsChild>
            <w:div w:id="3136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913">
      <w:bodyDiv w:val="1"/>
      <w:marLeft w:val="0"/>
      <w:marRight w:val="0"/>
      <w:marTop w:val="0"/>
      <w:marBottom w:val="0"/>
      <w:divBdr>
        <w:top w:val="none" w:sz="0" w:space="0" w:color="auto"/>
        <w:left w:val="none" w:sz="0" w:space="0" w:color="auto"/>
        <w:bottom w:val="none" w:sz="0" w:space="0" w:color="auto"/>
        <w:right w:val="none" w:sz="0" w:space="0" w:color="auto"/>
      </w:divBdr>
      <w:divsChild>
        <w:div w:id="1528836332">
          <w:marLeft w:val="0"/>
          <w:marRight w:val="0"/>
          <w:marTop w:val="0"/>
          <w:marBottom w:val="0"/>
          <w:divBdr>
            <w:top w:val="none" w:sz="0" w:space="0" w:color="auto"/>
            <w:left w:val="none" w:sz="0" w:space="0" w:color="auto"/>
            <w:bottom w:val="none" w:sz="0" w:space="0" w:color="auto"/>
            <w:right w:val="none" w:sz="0" w:space="0" w:color="auto"/>
          </w:divBdr>
          <w:divsChild>
            <w:div w:id="16095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4388">
      <w:bodyDiv w:val="1"/>
      <w:marLeft w:val="0"/>
      <w:marRight w:val="0"/>
      <w:marTop w:val="0"/>
      <w:marBottom w:val="0"/>
      <w:divBdr>
        <w:top w:val="none" w:sz="0" w:space="0" w:color="auto"/>
        <w:left w:val="none" w:sz="0" w:space="0" w:color="auto"/>
        <w:bottom w:val="none" w:sz="0" w:space="0" w:color="auto"/>
        <w:right w:val="none" w:sz="0" w:space="0" w:color="auto"/>
      </w:divBdr>
      <w:divsChild>
        <w:div w:id="349139294">
          <w:marLeft w:val="0"/>
          <w:marRight w:val="0"/>
          <w:marTop w:val="0"/>
          <w:marBottom w:val="0"/>
          <w:divBdr>
            <w:top w:val="none" w:sz="0" w:space="0" w:color="auto"/>
            <w:left w:val="none" w:sz="0" w:space="0" w:color="auto"/>
            <w:bottom w:val="none" w:sz="0" w:space="0" w:color="auto"/>
            <w:right w:val="none" w:sz="0" w:space="0" w:color="auto"/>
          </w:divBdr>
          <w:divsChild>
            <w:div w:id="3103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1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ieeexplore.ieee.org/xpl/conhome/7262584/proceeding" TargetMode="External"/><Relationship Id="rId26" Type="http://schemas.openxmlformats.org/officeDocument/2006/relationships/hyperlink" Target="https://ieeexplore.ieee.org/xpl/RecentIssue.jsp?punumber=7782673" TargetMode="External"/><Relationship Id="rId21" Type="http://schemas.openxmlformats.org/officeDocument/2006/relationships/hyperlink" Target="https://ieeexplore.ieee.org/author/37086711923" TargetMode="External"/><Relationship Id="rId34" Type="http://schemas.openxmlformats.org/officeDocument/2006/relationships/hyperlink" Target="https://ieeexplore.ieee.org/xpl/conhome/9618888/proceedin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ieeexplore.ieee.org/author/37384457000" TargetMode="External"/><Relationship Id="rId25" Type="http://schemas.openxmlformats.org/officeDocument/2006/relationships/hyperlink" Target="https://ieeexplore.ieee.org/author/37601344400" TargetMode="External"/><Relationship Id="rId33" Type="http://schemas.openxmlformats.org/officeDocument/2006/relationships/hyperlink" Target="https://ieeexplore.ieee.org/author/38486098900" TargetMode="External"/><Relationship Id="rId2" Type="http://schemas.openxmlformats.org/officeDocument/2006/relationships/numbering" Target="numbering.xml"/><Relationship Id="rId16" Type="http://schemas.openxmlformats.org/officeDocument/2006/relationships/hyperlink" Target="https://ieeexplore.ieee.org/author/37087916661" TargetMode="External"/><Relationship Id="rId20" Type="http://schemas.openxmlformats.org/officeDocument/2006/relationships/hyperlink" Target="https://ieeexplore.ieee.org/author/37595364300" TargetMode="External"/><Relationship Id="rId29" Type="http://schemas.openxmlformats.org/officeDocument/2006/relationships/hyperlink" Target="https://ieeexplore.ieee.org/author/373978534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eeexplore.ieee.org/author/37088985132" TargetMode="External"/><Relationship Id="rId32" Type="http://schemas.openxmlformats.org/officeDocument/2006/relationships/hyperlink" Target="https://ieeexplore.ieee.org/author/3708939833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eexplore.ieee.org/author/37087919329" TargetMode="External"/><Relationship Id="rId23" Type="http://schemas.openxmlformats.org/officeDocument/2006/relationships/hyperlink" Target="https://ieeexplore.ieee.org/document/9735285/" TargetMode="External"/><Relationship Id="rId28" Type="http://schemas.openxmlformats.org/officeDocument/2006/relationships/hyperlink" Target="https://ieeexplore.ieee.org/document/8401350/" TargetMode="Externa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ieeexplore.ieee.org/document/6659162/" TargetMode="External"/><Relationship Id="rId31" Type="http://schemas.openxmlformats.org/officeDocument/2006/relationships/hyperlink" Target="https://ieeexplore.ieee.org/author/3708641099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ieeexplore.ieee.org/author/37074425800" TargetMode="External"/><Relationship Id="rId22" Type="http://schemas.openxmlformats.org/officeDocument/2006/relationships/hyperlink" Target="https://ieeexplore.ieee.org/xpl/conhome/6653327/proceeding" TargetMode="External"/><Relationship Id="rId27" Type="http://schemas.openxmlformats.org/officeDocument/2006/relationships/hyperlink" Target="https://ieeexplore.ieee.org/xpl/tocresult.jsp?isnumber=10153940" TargetMode="External"/><Relationship Id="rId30" Type="http://schemas.openxmlformats.org/officeDocument/2006/relationships/hyperlink" Target="https://ieeexplore.ieee.org/author/37397830400"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DD73-28BE-4826-94BC-92935767E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Arshath</dc:creator>
  <cp:keywords/>
  <cp:lastModifiedBy>JAYASRI J</cp:lastModifiedBy>
  <cp:revision>52</cp:revision>
  <dcterms:created xsi:type="dcterms:W3CDTF">2024-03-13T16:37:00Z</dcterms:created>
  <dcterms:modified xsi:type="dcterms:W3CDTF">2024-03-14T07:30:00Z</dcterms:modified>
</cp:coreProperties>
</file>